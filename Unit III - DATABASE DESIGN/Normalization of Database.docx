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2AE" w:rsidRPr="009702AE" w:rsidRDefault="009702AE" w:rsidP="009702AE">
      <w:pPr>
        <w:spacing w:before="272" w:after="136" w:line="240" w:lineRule="auto"/>
        <w:outlineLvl w:val="0"/>
        <w:rPr>
          <w:rFonts w:ascii="Times New Roman" w:eastAsia="Times New Roman" w:hAnsi="Times New Roman" w:cs="Times New Roman"/>
          <w:color w:val="333333"/>
          <w:kern w:val="36"/>
          <w:sz w:val="49"/>
          <w:szCs w:val="49"/>
        </w:rPr>
      </w:pPr>
      <w:r w:rsidRPr="009702AE">
        <w:rPr>
          <w:rFonts w:ascii="Times New Roman" w:eastAsia="Times New Roman" w:hAnsi="Times New Roman" w:cs="Times New Roman"/>
          <w:color w:val="333333"/>
          <w:kern w:val="36"/>
          <w:sz w:val="49"/>
          <w:szCs w:val="49"/>
        </w:rPr>
        <w:t>Normalization of Database</w:t>
      </w:r>
    </w:p>
    <w:p w:rsidR="009702AE" w:rsidRPr="009702AE" w:rsidRDefault="009702AE" w:rsidP="009702AE">
      <w:pPr>
        <w:spacing w:after="136" w:line="240" w:lineRule="auto"/>
        <w:rPr>
          <w:rFonts w:ascii="Times New Roman" w:eastAsia="Times New Roman" w:hAnsi="Times New Roman" w:cs="Times New Roman"/>
          <w:color w:val="333333"/>
        </w:rPr>
      </w:pPr>
      <w:r w:rsidRPr="009702AE">
        <w:rPr>
          <w:rFonts w:ascii="Times New Roman" w:eastAsia="Times New Roman" w:hAnsi="Times New Roman" w:cs="Times New Roman"/>
          <w:color w:val="333333"/>
        </w:rPr>
        <w:t>Database Normalization is a technique of organizing the data in the database. Normalization is a systematic approach of decomposing tables to eliminate data redundancy(repetition) and undesirable characteristics like Insertion, Update and Deletion Anomalies. It is a multi-step process that puts data into tabular form, removing duplicated data from the relation tables.</w:t>
      </w:r>
    </w:p>
    <w:p w:rsidR="009702AE" w:rsidRPr="009702AE" w:rsidRDefault="009702AE" w:rsidP="009702AE">
      <w:pPr>
        <w:spacing w:after="136" w:line="240" w:lineRule="auto"/>
        <w:rPr>
          <w:rFonts w:ascii="Times New Roman" w:eastAsia="Times New Roman" w:hAnsi="Times New Roman" w:cs="Times New Roman"/>
          <w:color w:val="333333"/>
        </w:rPr>
      </w:pPr>
      <w:r w:rsidRPr="009702AE">
        <w:rPr>
          <w:rFonts w:ascii="Times New Roman" w:eastAsia="Times New Roman" w:hAnsi="Times New Roman" w:cs="Times New Roman"/>
          <w:color w:val="333333"/>
        </w:rPr>
        <w:t>Normalization is used for mainly two purposes,</w:t>
      </w:r>
    </w:p>
    <w:p w:rsidR="009702AE" w:rsidRPr="009702AE" w:rsidRDefault="009702AE" w:rsidP="009702AE">
      <w:pPr>
        <w:numPr>
          <w:ilvl w:val="0"/>
          <w:numId w:val="1"/>
        </w:numPr>
        <w:spacing w:before="100" w:beforeAutospacing="1" w:after="100" w:afterAutospacing="1" w:line="408" w:lineRule="atLeast"/>
        <w:rPr>
          <w:rFonts w:ascii="Times New Roman" w:eastAsia="Times New Roman" w:hAnsi="Times New Roman" w:cs="Times New Roman"/>
          <w:color w:val="333333"/>
        </w:rPr>
      </w:pPr>
      <w:r w:rsidRPr="009702AE">
        <w:rPr>
          <w:rFonts w:ascii="Times New Roman" w:eastAsia="Times New Roman" w:hAnsi="Times New Roman" w:cs="Times New Roman"/>
          <w:color w:val="333333"/>
        </w:rPr>
        <w:t>Eliminating redundant(useless) data.</w:t>
      </w:r>
    </w:p>
    <w:p w:rsidR="009702AE" w:rsidRPr="009702AE" w:rsidRDefault="009702AE" w:rsidP="009702AE">
      <w:pPr>
        <w:numPr>
          <w:ilvl w:val="0"/>
          <w:numId w:val="1"/>
        </w:numPr>
        <w:spacing w:before="100" w:beforeAutospacing="1" w:after="100" w:afterAutospacing="1" w:line="408" w:lineRule="atLeast"/>
        <w:rPr>
          <w:rFonts w:ascii="Times New Roman" w:eastAsia="Times New Roman" w:hAnsi="Times New Roman" w:cs="Times New Roman"/>
          <w:color w:val="333333"/>
        </w:rPr>
      </w:pPr>
      <w:r w:rsidRPr="009702AE">
        <w:rPr>
          <w:rFonts w:ascii="Times New Roman" w:eastAsia="Times New Roman" w:hAnsi="Times New Roman" w:cs="Times New Roman"/>
          <w:color w:val="333333"/>
        </w:rPr>
        <w:t>Ensuring data dependencies make sense i.e data is logically stored.</w:t>
      </w:r>
    </w:p>
    <w:p w:rsidR="009702AE" w:rsidRPr="006D0B82" w:rsidRDefault="009702AE" w:rsidP="009702AE">
      <w:pPr>
        <w:pStyle w:val="Heading2"/>
        <w:spacing w:before="272" w:after="136"/>
        <w:rPr>
          <w:rFonts w:ascii="Times New Roman" w:hAnsi="Times New Roman" w:cs="Times New Roman"/>
          <w:b w:val="0"/>
          <w:bCs w:val="0"/>
          <w:color w:val="333333"/>
          <w:sz w:val="41"/>
          <w:szCs w:val="41"/>
        </w:rPr>
      </w:pPr>
      <w:r w:rsidRPr="006D0B82">
        <w:rPr>
          <w:rFonts w:ascii="Times New Roman" w:hAnsi="Times New Roman" w:cs="Times New Roman"/>
          <w:b w:val="0"/>
          <w:bCs w:val="0"/>
          <w:color w:val="333333"/>
          <w:sz w:val="41"/>
          <w:szCs w:val="41"/>
        </w:rPr>
        <w:t xml:space="preserve">Problems </w:t>
      </w:r>
      <w:r w:rsidR="002F6E48" w:rsidRPr="006D0B82">
        <w:rPr>
          <w:rFonts w:ascii="Times New Roman" w:hAnsi="Times New Roman" w:cs="Times New Roman"/>
          <w:b w:val="0"/>
          <w:bCs w:val="0"/>
          <w:color w:val="333333"/>
          <w:sz w:val="41"/>
          <w:szCs w:val="41"/>
        </w:rPr>
        <w:t>without</w:t>
      </w:r>
      <w:r w:rsidRPr="006D0B82">
        <w:rPr>
          <w:rFonts w:ascii="Times New Roman" w:hAnsi="Times New Roman" w:cs="Times New Roman"/>
          <w:b w:val="0"/>
          <w:bCs w:val="0"/>
          <w:color w:val="333333"/>
          <w:sz w:val="41"/>
          <w:szCs w:val="41"/>
        </w:rPr>
        <w:t xml:space="preserve"> Normalization</w:t>
      </w:r>
    </w:p>
    <w:p w:rsidR="009702AE" w:rsidRPr="006D0B82" w:rsidRDefault="009702AE" w:rsidP="009702AE">
      <w:pPr>
        <w:pStyle w:val="NormalWeb"/>
        <w:spacing w:before="0" w:beforeAutospacing="0" w:after="136" w:afterAutospacing="0"/>
        <w:rPr>
          <w:color w:val="333333"/>
          <w:sz w:val="22"/>
          <w:szCs w:val="22"/>
        </w:rPr>
      </w:pPr>
      <w:r w:rsidRPr="006D0B82">
        <w:rPr>
          <w:color w:val="333333"/>
          <w:sz w:val="22"/>
          <w:szCs w:val="22"/>
        </w:rPr>
        <w:t xml:space="preserve">If </w:t>
      </w:r>
      <w:r w:rsidR="002C6D31" w:rsidRPr="006D0B82">
        <w:rPr>
          <w:color w:val="333333"/>
          <w:sz w:val="22"/>
          <w:szCs w:val="22"/>
        </w:rPr>
        <w:t>a table is not properly normalized and has</w:t>
      </w:r>
      <w:r w:rsidRPr="006D0B82">
        <w:rPr>
          <w:color w:val="333333"/>
          <w:sz w:val="22"/>
          <w:szCs w:val="22"/>
        </w:rPr>
        <w:t xml:space="preserve"> data redundancy then it will not only eat up extra memory space but will also make it difficult to handle and update the database, without facing data loss. Insertion, </w:t>
      </w:r>
      <w:r w:rsidR="00BB0395" w:rsidRPr="006D0B82">
        <w:rPr>
          <w:color w:val="333333"/>
          <w:sz w:val="22"/>
          <w:szCs w:val="22"/>
        </w:rPr>
        <w:t>Updating</w:t>
      </w:r>
      <w:r w:rsidRPr="006D0B82">
        <w:rPr>
          <w:color w:val="333333"/>
          <w:sz w:val="22"/>
          <w:szCs w:val="22"/>
        </w:rPr>
        <w:t xml:space="preserve"> and Deletion Anomalies are very frequent if database is not normalized. To understand these anomalies let us take an example of a </w:t>
      </w:r>
      <w:r w:rsidRPr="006D0B82">
        <w:rPr>
          <w:b/>
          <w:bCs/>
          <w:color w:val="333333"/>
          <w:sz w:val="22"/>
          <w:szCs w:val="22"/>
        </w:rPr>
        <w:t>Student</w:t>
      </w:r>
      <w:r w:rsidRPr="006D0B82">
        <w:rPr>
          <w:color w:val="333333"/>
          <w:sz w:val="22"/>
          <w:szCs w:val="22"/>
        </w:rPr>
        <w:t> table.</w:t>
      </w:r>
    </w:p>
    <w:tbl>
      <w:tblPr>
        <w:tblW w:w="85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76"/>
        <w:gridCol w:w="1478"/>
        <w:gridCol w:w="1799"/>
        <w:gridCol w:w="1526"/>
        <w:gridCol w:w="2166"/>
      </w:tblGrid>
      <w:tr w:rsidR="009702AE" w:rsidRPr="006D0B82" w:rsidTr="009702A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9702AE" w:rsidRPr="006D0B82" w:rsidRDefault="009702AE">
            <w:pPr>
              <w:spacing w:after="272"/>
              <w:rPr>
                <w:rFonts w:ascii="Times New Roman" w:hAnsi="Times New Roman" w:cs="Times New Roman"/>
                <w:b/>
                <w:bCs/>
                <w:color w:val="333333"/>
              </w:rPr>
            </w:pPr>
            <w:r w:rsidRPr="006D0B82">
              <w:rPr>
                <w:rFonts w:ascii="Times New Roman" w:hAnsi="Times New Roman" w:cs="Times New Roman"/>
                <w:b/>
                <w:bCs/>
                <w:color w:val="333333"/>
              </w:rPr>
              <w:t>rollno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9702AE" w:rsidRPr="006D0B82" w:rsidRDefault="009702AE">
            <w:pPr>
              <w:spacing w:after="272"/>
              <w:rPr>
                <w:rFonts w:ascii="Times New Roman" w:hAnsi="Times New Roman" w:cs="Times New Roman"/>
                <w:b/>
                <w:bCs/>
                <w:color w:val="333333"/>
              </w:rPr>
            </w:pPr>
            <w:r w:rsidRPr="006D0B82">
              <w:rPr>
                <w:rFonts w:ascii="Times New Roman" w:hAnsi="Times New Roman" w:cs="Times New Roman"/>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9702AE" w:rsidRPr="006D0B82" w:rsidRDefault="009702AE">
            <w:pPr>
              <w:spacing w:after="272"/>
              <w:rPr>
                <w:rFonts w:ascii="Times New Roman" w:hAnsi="Times New Roman" w:cs="Times New Roman"/>
                <w:b/>
                <w:bCs/>
                <w:color w:val="333333"/>
              </w:rPr>
            </w:pPr>
            <w:r w:rsidRPr="006D0B82">
              <w:rPr>
                <w:rFonts w:ascii="Times New Roman" w:hAnsi="Times New Roman" w:cs="Times New Roman"/>
                <w:b/>
                <w:bCs/>
                <w:color w:val="333333"/>
              </w:rPr>
              <w:t>branch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9702AE" w:rsidRPr="006D0B82" w:rsidRDefault="009702AE">
            <w:pPr>
              <w:spacing w:after="272"/>
              <w:rPr>
                <w:rFonts w:ascii="Times New Roman" w:hAnsi="Times New Roman" w:cs="Times New Roman"/>
                <w:b/>
                <w:bCs/>
                <w:color w:val="333333"/>
              </w:rPr>
            </w:pPr>
            <w:r w:rsidRPr="006D0B82">
              <w:rPr>
                <w:rFonts w:ascii="Times New Roman" w:hAnsi="Times New Roman" w:cs="Times New Roman"/>
                <w:b/>
                <w:bCs/>
                <w:color w:val="333333"/>
              </w:rPr>
              <w:t>hod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9702AE" w:rsidRPr="006D0B82" w:rsidRDefault="009702AE">
            <w:pPr>
              <w:spacing w:after="272"/>
              <w:rPr>
                <w:rFonts w:ascii="Times New Roman" w:hAnsi="Times New Roman" w:cs="Times New Roman"/>
                <w:b/>
                <w:bCs/>
                <w:color w:val="333333"/>
              </w:rPr>
            </w:pPr>
            <w:r w:rsidRPr="006D0B82">
              <w:rPr>
                <w:rFonts w:ascii="Times New Roman" w:hAnsi="Times New Roman" w:cs="Times New Roman"/>
                <w:b/>
                <w:bCs/>
                <w:color w:val="333333"/>
              </w:rPr>
              <w:t>office_tel</w:t>
            </w:r>
          </w:p>
        </w:tc>
      </w:tr>
      <w:tr w:rsidR="009702AE" w:rsidRPr="006D0B82" w:rsidTr="009702AE">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702AE" w:rsidRPr="006D0B82" w:rsidRDefault="009702AE">
            <w:pPr>
              <w:spacing w:after="272"/>
              <w:rPr>
                <w:rFonts w:ascii="Times New Roman" w:hAnsi="Times New Roman" w:cs="Times New Roman"/>
                <w:color w:val="333333"/>
              </w:rPr>
            </w:pPr>
            <w:r w:rsidRPr="006D0B82">
              <w:rPr>
                <w:rFonts w:ascii="Times New Roman" w:hAnsi="Times New Roman" w:cs="Times New Roman"/>
                <w:color w:val="333333"/>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702AE" w:rsidRPr="006D0B82" w:rsidRDefault="009702AE">
            <w:pPr>
              <w:spacing w:after="272"/>
              <w:rPr>
                <w:rFonts w:ascii="Times New Roman" w:hAnsi="Times New Roman" w:cs="Times New Roman"/>
                <w:color w:val="333333"/>
              </w:rPr>
            </w:pPr>
            <w:r w:rsidRPr="006D0B82">
              <w:rPr>
                <w:rFonts w:ascii="Times New Roman" w:hAnsi="Times New Roman" w:cs="Times New Roman"/>
                <w:color w:val="333333"/>
              </w:rPr>
              <w:t>Akon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702AE" w:rsidRPr="006D0B82" w:rsidRDefault="009702AE">
            <w:pPr>
              <w:spacing w:after="272"/>
              <w:rPr>
                <w:rFonts w:ascii="Times New Roman" w:hAnsi="Times New Roman" w:cs="Times New Roman"/>
                <w:color w:val="333333"/>
              </w:rPr>
            </w:pPr>
            <w:r w:rsidRPr="006D0B82">
              <w:rPr>
                <w:rFonts w:ascii="Times New Roman" w:hAnsi="Times New Roman" w:cs="Times New Roman"/>
                <w:color w:val="333333"/>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702AE" w:rsidRPr="006D0B82" w:rsidRDefault="009702AE">
            <w:pPr>
              <w:spacing w:after="272"/>
              <w:rPr>
                <w:rFonts w:ascii="Times New Roman" w:hAnsi="Times New Roman" w:cs="Times New Roman"/>
                <w:color w:val="333333"/>
              </w:rPr>
            </w:pPr>
            <w:r w:rsidRPr="006D0B82">
              <w:rPr>
                <w:rFonts w:ascii="Times New Roman" w:hAnsi="Times New Roman" w:cs="Times New Roman"/>
                <w:color w:val="333333"/>
              </w:rPr>
              <w:t>Mr.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702AE" w:rsidRPr="006D0B82" w:rsidRDefault="009702AE">
            <w:pPr>
              <w:spacing w:after="272"/>
              <w:rPr>
                <w:rFonts w:ascii="Times New Roman" w:hAnsi="Times New Roman" w:cs="Times New Roman"/>
                <w:color w:val="333333"/>
              </w:rPr>
            </w:pPr>
            <w:r w:rsidRPr="006D0B82">
              <w:rPr>
                <w:rFonts w:ascii="Times New Roman" w:hAnsi="Times New Roman" w:cs="Times New Roman"/>
                <w:color w:val="333333"/>
              </w:rPr>
              <w:t>53337</w:t>
            </w:r>
          </w:p>
        </w:tc>
      </w:tr>
      <w:tr w:rsidR="009702AE" w:rsidRPr="006D0B82" w:rsidTr="009702A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9702AE" w:rsidRPr="006D0B82" w:rsidRDefault="009702AE">
            <w:pPr>
              <w:spacing w:after="272"/>
              <w:rPr>
                <w:rFonts w:ascii="Times New Roman" w:hAnsi="Times New Roman" w:cs="Times New Roman"/>
                <w:color w:val="333333"/>
              </w:rPr>
            </w:pPr>
            <w:r w:rsidRPr="006D0B82">
              <w:rPr>
                <w:rFonts w:ascii="Times New Roman" w:hAnsi="Times New Roman" w:cs="Times New Roman"/>
                <w:color w:val="333333"/>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9702AE" w:rsidRPr="006D0B82" w:rsidRDefault="009702AE">
            <w:pPr>
              <w:spacing w:after="272"/>
              <w:rPr>
                <w:rFonts w:ascii="Times New Roman" w:hAnsi="Times New Roman" w:cs="Times New Roman"/>
                <w:color w:val="333333"/>
              </w:rPr>
            </w:pPr>
            <w:r w:rsidRPr="006D0B82">
              <w:rPr>
                <w:rFonts w:ascii="Times New Roman" w:hAnsi="Times New Roman" w:cs="Times New Roman"/>
                <w:color w:val="333333"/>
              </w:rPr>
              <w:t>Bkon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9702AE" w:rsidRPr="006D0B82" w:rsidRDefault="009702AE">
            <w:pPr>
              <w:spacing w:after="272"/>
              <w:rPr>
                <w:rFonts w:ascii="Times New Roman" w:hAnsi="Times New Roman" w:cs="Times New Roman"/>
                <w:color w:val="333333"/>
              </w:rPr>
            </w:pPr>
            <w:r w:rsidRPr="006D0B82">
              <w:rPr>
                <w:rFonts w:ascii="Times New Roman" w:hAnsi="Times New Roman" w:cs="Times New Roman"/>
                <w:color w:val="333333"/>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9702AE" w:rsidRPr="006D0B82" w:rsidRDefault="009702AE">
            <w:pPr>
              <w:spacing w:after="272"/>
              <w:rPr>
                <w:rFonts w:ascii="Times New Roman" w:hAnsi="Times New Roman" w:cs="Times New Roman"/>
                <w:color w:val="333333"/>
              </w:rPr>
            </w:pPr>
            <w:r w:rsidRPr="006D0B82">
              <w:rPr>
                <w:rFonts w:ascii="Times New Roman" w:hAnsi="Times New Roman" w:cs="Times New Roman"/>
                <w:color w:val="333333"/>
              </w:rPr>
              <w:t>Mr. 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9702AE" w:rsidRPr="006D0B82" w:rsidRDefault="009702AE">
            <w:pPr>
              <w:spacing w:after="272"/>
              <w:rPr>
                <w:rFonts w:ascii="Times New Roman" w:hAnsi="Times New Roman" w:cs="Times New Roman"/>
                <w:color w:val="333333"/>
              </w:rPr>
            </w:pPr>
            <w:r w:rsidRPr="006D0B82">
              <w:rPr>
                <w:rFonts w:ascii="Times New Roman" w:hAnsi="Times New Roman" w:cs="Times New Roman"/>
                <w:color w:val="333333"/>
              </w:rPr>
              <w:t>53337</w:t>
            </w:r>
          </w:p>
        </w:tc>
      </w:tr>
      <w:tr w:rsidR="009702AE" w:rsidRPr="006D0B82" w:rsidTr="009702AE">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702AE" w:rsidRPr="006D0B82" w:rsidRDefault="009702AE">
            <w:pPr>
              <w:spacing w:after="272"/>
              <w:rPr>
                <w:rFonts w:ascii="Times New Roman" w:hAnsi="Times New Roman" w:cs="Times New Roman"/>
                <w:color w:val="333333"/>
              </w:rPr>
            </w:pPr>
            <w:r w:rsidRPr="006D0B82">
              <w:rPr>
                <w:rFonts w:ascii="Times New Roman" w:hAnsi="Times New Roman" w:cs="Times New Roman"/>
                <w:color w:val="333333"/>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702AE" w:rsidRPr="006D0B82" w:rsidRDefault="009702AE">
            <w:pPr>
              <w:spacing w:after="272"/>
              <w:rPr>
                <w:rFonts w:ascii="Times New Roman" w:hAnsi="Times New Roman" w:cs="Times New Roman"/>
                <w:color w:val="333333"/>
              </w:rPr>
            </w:pPr>
            <w:r w:rsidRPr="006D0B82">
              <w:rPr>
                <w:rFonts w:ascii="Times New Roman" w:hAnsi="Times New Roman" w:cs="Times New Roman"/>
                <w:color w:val="333333"/>
              </w:rPr>
              <w:t>Ckon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702AE" w:rsidRPr="006D0B82" w:rsidRDefault="009702AE">
            <w:pPr>
              <w:spacing w:after="272"/>
              <w:rPr>
                <w:rFonts w:ascii="Times New Roman" w:hAnsi="Times New Roman" w:cs="Times New Roman"/>
                <w:color w:val="333333"/>
              </w:rPr>
            </w:pPr>
            <w:r w:rsidRPr="006D0B82">
              <w:rPr>
                <w:rFonts w:ascii="Times New Roman" w:hAnsi="Times New Roman" w:cs="Times New Roman"/>
                <w:color w:val="333333"/>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702AE" w:rsidRPr="006D0B82" w:rsidRDefault="009702AE">
            <w:pPr>
              <w:spacing w:after="272"/>
              <w:rPr>
                <w:rFonts w:ascii="Times New Roman" w:hAnsi="Times New Roman" w:cs="Times New Roman"/>
                <w:color w:val="333333"/>
              </w:rPr>
            </w:pPr>
            <w:r w:rsidRPr="006D0B82">
              <w:rPr>
                <w:rFonts w:ascii="Times New Roman" w:hAnsi="Times New Roman" w:cs="Times New Roman"/>
                <w:color w:val="333333"/>
              </w:rPr>
              <w:t>Mr.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9702AE" w:rsidRPr="006D0B82" w:rsidRDefault="009702AE">
            <w:pPr>
              <w:spacing w:after="272"/>
              <w:rPr>
                <w:rFonts w:ascii="Times New Roman" w:hAnsi="Times New Roman" w:cs="Times New Roman"/>
                <w:color w:val="333333"/>
              </w:rPr>
            </w:pPr>
            <w:r w:rsidRPr="006D0B82">
              <w:rPr>
                <w:rFonts w:ascii="Times New Roman" w:hAnsi="Times New Roman" w:cs="Times New Roman"/>
                <w:color w:val="333333"/>
              </w:rPr>
              <w:t>53337</w:t>
            </w:r>
          </w:p>
        </w:tc>
      </w:tr>
      <w:tr w:rsidR="009702AE" w:rsidRPr="006D0B82" w:rsidTr="009702A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9702AE" w:rsidRPr="006D0B82" w:rsidRDefault="009702AE">
            <w:pPr>
              <w:spacing w:after="272"/>
              <w:rPr>
                <w:rFonts w:ascii="Times New Roman" w:hAnsi="Times New Roman" w:cs="Times New Roman"/>
                <w:color w:val="333333"/>
              </w:rPr>
            </w:pPr>
            <w:r w:rsidRPr="006D0B82">
              <w:rPr>
                <w:rFonts w:ascii="Times New Roman" w:hAnsi="Times New Roman" w:cs="Times New Roman"/>
                <w:color w:val="333333"/>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9702AE" w:rsidRPr="006D0B82" w:rsidRDefault="009702AE">
            <w:pPr>
              <w:spacing w:after="272"/>
              <w:rPr>
                <w:rFonts w:ascii="Times New Roman" w:hAnsi="Times New Roman" w:cs="Times New Roman"/>
                <w:color w:val="333333"/>
              </w:rPr>
            </w:pPr>
            <w:r w:rsidRPr="006D0B82">
              <w:rPr>
                <w:rFonts w:ascii="Times New Roman" w:hAnsi="Times New Roman" w:cs="Times New Roman"/>
                <w:color w:val="333333"/>
              </w:rPr>
              <w:t>Dkon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9702AE" w:rsidRPr="006D0B82" w:rsidRDefault="009702AE">
            <w:pPr>
              <w:spacing w:after="272"/>
              <w:rPr>
                <w:rFonts w:ascii="Times New Roman" w:hAnsi="Times New Roman" w:cs="Times New Roman"/>
                <w:color w:val="333333"/>
              </w:rPr>
            </w:pPr>
            <w:r w:rsidRPr="006D0B82">
              <w:rPr>
                <w:rFonts w:ascii="Times New Roman" w:hAnsi="Times New Roman" w:cs="Times New Roman"/>
                <w:color w:val="333333"/>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9702AE" w:rsidRPr="006D0B82" w:rsidRDefault="009702AE">
            <w:pPr>
              <w:spacing w:after="272"/>
              <w:rPr>
                <w:rFonts w:ascii="Times New Roman" w:hAnsi="Times New Roman" w:cs="Times New Roman"/>
                <w:color w:val="333333"/>
              </w:rPr>
            </w:pPr>
            <w:r w:rsidRPr="006D0B82">
              <w:rPr>
                <w:rFonts w:ascii="Times New Roman" w:hAnsi="Times New Roman" w:cs="Times New Roman"/>
                <w:color w:val="333333"/>
              </w:rPr>
              <w:t>Mr. 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9702AE" w:rsidRPr="006D0B82" w:rsidRDefault="009702AE">
            <w:pPr>
              <w:spacing w:after="272"/>
              <w:rPr>
                <w:rFonts w:ascii="Times New Roman" w:hAnsi="Times New Roman" w:cs="Times New Roman"/>
                <w:color w:val="333333"/>
              </w:rPr>
            </w:pPr>
            <w:r w:rsidRPr="006D0B82">
              <w:rPr>
                <w:rFonts w:ascii="Times New Roman" w:hAnsi="Times New Roman" w:cs="Times New Roman"/>
                <w:color w:val="333333"/>
              </w:rPr>
              <w:t>53337</w:t>
            </w:r>
          </w:p>
        </w:tc>
      </w:tr>
    </w:tbl>
    <w:p w:rsidR="009702AE" w:rsidRPr="006D0B82" w:rsidRDefault="009702AE" w:rsidP="009702AE">
      <w:pPr>
        <w:pStyle w:val="NormalWeb"/>
        <w:spacing w:before="0" w:beforeAutospacing="0" w:after="136" w:afterAutospacing="0"/>
        <w:rPr>
          <w:color w:val="333333"/>
          <w:sz w:val="22"/>
          <w:szCs w:val="22"/>
        </w:rPr>
      </w:pPr>
      <w:r w:rsidRPr="006D0B82">
        <w:rPr>
          <w:color w:val="333333"/>
          <w:sz w:val="22"/>
          <w:szCs w:val="22"/>
        </w:rPr>
        <w:t>In the table above, we have data of 4 Computer Sci. students. As we can see, data for the fields </w:t>
      </w:r>
      <w:r w:rsidRPr="006D0B82">
        <w:rPr>
          <w:rStyle w:val="HTMLCode"/>
          <w:rFonts w:ascii="Times New Roman" w:eastAsiaTheme="majorEastAsia" w:hAnsi="Times New Roman" w:cs="Times New Roman"/>
          <w:color w:val="C7254E"/>
          <w:shd w:val="clear" w:color="auto" w:fill="F9F2F4"/>
        </w:rPr>
        <w:t>branch</w:t>
      </w:r>
      <w:r w:rsidRPr="006D0B82">
        <w:rPr>
          <w:color w:val="333333"/>
          <w:sz w:val="22"/>
          <w:szCs w:val="22"/>
        </w:rPr>
        <w:t>, </w:t>
      </w:r>
      <w:r w:rsidRPr="006D0B82">
        <w:rPr>
          <w:rStyle w:val="HTMLCode"/>
          <w:rFonts w:ascii="Times New Roman" w:eastAsiaTheme="majorEastAsia" w:hAnsi="Times New Roman" w:cs="Times New Roman"/>
          <w:color w:val="C7254E"/>
          <w:shd w:val="clear" w:color="auto" w:fill="F9F2F4"/>
        </w:rPr>
        <w:t>hod</w:t>
      </w:r>
      <w:r w:rsidRPr="006D0B82">
        <w:rPr>
          <w:color w:val="333333"/>
          <w:sz w:val="22"/>
          <w:szCs w:val="22"/>
        </w:rPr>
        <w:t>(Head of Department) and </w:t>
      </w:r>
      <w:r w:rsidRPr="006D0B82">
        <w:rPr>
          <w:rStyle w:val="HTMLCode"/>
          <w:rFonts w:ascii="Times New Roman" w:eastAsiaTheme="majorEastAsia" w:hAnsi="Times New Roman" w:cs="Times New Roman"/>
          <w:color w:val="C7254E"/>
          <w:shd w:val="clear" w:color="auto" w:fill="F9F2F4"/>
        </w:rPr>
        <w:t>office_tel</w:t>
      </w:r>
      <w:r w:rsidRPr="006D0B82">
        <w:rPr>
          <w:color w:val="333333"/>
          <w:sz w:val="22"/>
          <w:szCs w:val="22"/>
        </w:rPr>
        <w:t> is repeated for the students who are in the same branch in the college, this is </w:t>
      </w:r>
      <w:r w:rsidRPr="006D0B82">
        <w:rPr>
          <w:b/>
          <w:bCs/>
          <w:color w:val="333333"/>
          <w:sz w:val="22"/>
          <w:szCs w:val="22"/>
        </w:rPr>
        <w:t>Data Redundancy</w:t>
      </w:r>
      <w:r w:rsidRPr="006D0B82">
        <w:rPr>
          <w:color w:val="333333"/>
          <w:sz w:val="22"/>
          <w:szCs w:val="22"/>
        </w:rPr>
        <w:t>.</w:t>
      </w:r>
    </w:p>
    <w:p w:rsidR="009702AE" w:rsidRPr="006D0B82" w:rsidRDefault="009702AE" w:rsidP="009702AE">
      <w:pPr>
        <w:pStyle w:val="Heading4"/>
        <w:spacing w:before="136" w:after="136"/>
        <w:rPr>
          <w:rFonts w:ascii="Times New Roman" w:hAnsi="Times New Roman" w:cs="Times New Roman"/>
          <w:b w:val="0"/>
          <w:bCs w:val="0"/>
          <w:color w:val="333333"/>
          <w:sz w:val="25"/>
          <w:szCs w:val="25"/>
        </w:rPr>
      </w:pPr>
      <w:r w:rsidRPr="006D0B82">
        <w:rPr>
          <w:rFonts w:ascii="Times New Roman" w:hAnsi="Times New Roman" w:cs="Times New Roman"/>
          <w:b w:val="0"/>
          <w:bCs w:val="0"/>
          <w:color w:val="333333"/>
          <w:sz w:val="25"/>
          <w:szCs w:val="25"/>
        </w:rPr>
        <w:t>Insertion Anomaly</w:t>
      </w:r>
    </w:p>
    <w:p w:rsidR="009702AE" w:rsidRPr="006D0B82" w:rsidRDefault="009702AE" w:rsidP="009702AE">
      <w:pPr>
        <w:pStyle w:val="NormalWeb"/>
        <w:spacing w:before="0" w:beforeAutospacing="0" w:after="136" w:afterAutospacing="0"/>
        <w:rPr>
          <w:color w:val="333333"/>
          <w:sz w:val="22"/>
          <w:szCs w:val="22"/>
        </w:rPr>
      </w:pPr>
      <w:r w:rsidRPr="006D0B82">
        <w:rPr>
          <w:color w:val="333333"/>
          <w:sz w:val="22"/>
          <w:szCs w:val="22"/>
        </w:rPr>
        <w:t>Suppose for a new admission, until and unless a student opts for a branch, data of the student cannot be inserted, or else we will have to set the branch information as </w:t>
      </w:r>
      <w:r w:rsidRPr="006D0B82">
        <w:rPr>
          <w:b/>
          <w:bCs/>
          <w:color w:val="333333"/>
          <w:sz w:val="22"/>
          <w:szCs w:val="22"/>
        </w:rPr>
        <w:t>NULL</w:t>
      </w:r>
      <w:r w:rsidRPr="006D0B82">
        <w:rPr>
          <w:color w:val="333333"/>
          <w:sz w:val="22"/>
          <w:szCs w:val="22"/>
        </w:rPr>
        <w:t>.</w:t>
      </w:r>
    </w:p>
    <w:p w:rsidR="009702AE" w:rsidRPr="006D0B82" w:rsidRDefault="009702AE" w:rsidP="009702AE">
      <w:pPr>
        <w:pStyle w:val="NormalWeb"/>
        <w:spacing w:before="0" w:beforeAutospacing="0" w:after="136" w:afterAutospacing="0"/>
        <w:rPr>
          <w:color w:val="333333"/>
          <w:sz w:val="22"/>
          <w:szCs w:val="22"/>
        </w:rPr>
      </w:pPr>
      <w:r w:rsidRPr="006D0B82">
        <w:rPr>
          <w:color w:val="333333"/>
          <w:sz w:val="22"/>
          <w:szCs w:val="22"/>
        </w:rPr>
        <w:t>Also, if we have to insert data of 100 students of same branch, then the branch information will be repeated for all those 100 students.</w:t>
      </w:r>
    </w:p>
    <w:p w:rsidR="009702AE" w:rsidRPr="006D0B82" w:rsidRDefault="009702AE" w:rsidP="009702AE">
      <w:pPr>
        <w:pStyle w:val="NormalWeb"/>
        <w:spacing w:before="0" w:beforeAutospacing="0" w:after="136" w:afterAutospacing="0"/>
        <w:rPr>
          <w:color w:val="333333"/>
          <w:sz w:val="22"/>
          <w:szCs w:val="22"/>
        </w:rPr>
      </w:pPr>
      <w:r w:rsidRPr="006D0B82">
        <w:rPr>
          <w:color w:val="333333"/>
          <w:sz w:val="22"/>
          <w:szCs w:val="22"/>
        </w:rPr>
        <w:t>These scenarios are nothing but </w:t>
      </w:r>
      <w:r w:rsidRPr="006D0B82">
        <w:rPr>
          <w:b/>
          <w:bCs/>
          <w:color w:val="333333"/>
          <w:sz w:val="22"/>
          <w:szCs w:val="22"/>
        </w:rPr>
        <w:t>Insertion anomalies</w:t>
      </w:r>
      <w:r w:rsidRPr="006D0B82">
        <w:rPr>
          <w:color w:val="333333"/>
          <w:sz w:val="22"/>
          <w:szCs w:val="22"/>
        </w:rPr>
        <w:t>.</w:t>
      </w:r>
    </w:p>
    <w:p w:rsidR="009702AE" w:rsidRPr="006D0B82" w:rsidRDefault="002D06F3" w:rsidP="009702AE">
      <w:pPr>
        <w:spacing w:before="272" w:after="272"/>
        <w:rPr>
          <w:rFonts w:ascii="Times New Roman" w:hAnsi="Times New Roman" w:cs="Times New Roman"/>
          <w:sz w:val="24"/>
          <w:szCs w:val="24"/>
        </w:rPr>
      </w:pPr>
      <w:r w:rsidRPr="002D06F3">
        <w:rPr>
          <w:rFonts w:ascii="Times New Roman" w:hAnsi="Times New Roman" w:cs="Times New Roman"/>
        </w:rPr>
        <w:pict>
          <v:rect id="_x0000_i1025" style="width:0;height:0" o:hralign="center" o:hrstd="t" o:hrnoshade="t" o:hr="t" fillcolor="#333" stroked="f"/>
        </w:pict>
      </w:r>
    </w:p>
    <w:p w:rsidR="009702AE" w:rsidRPr="006D0B82" w:rsidRDefault="009702AE" w:rsidP="009702AE">
      <w:pPr>
        <w:pStyle w:val="Heading4"/>
        <w:spacing w:before="136" w:after="136"/>
        <w:rPr>
          <w:rFonts w:ascii="Times New Roman" w:hAnsi="Times New Roman" w:cs="Times New Roman"/>
          <w:b w:val="0"/>
          <w:bCs w:val="0"/>
          <w:color w:val="333333"/>
          <w:sz w:val="25"/>
          <w:szCs w:val="25"/>
        </w:rPr>
      </w:pPr>
      <w:r w:rsidRPr="006D0B82">
        <w:rPr>
          <w:rFonts w:ascii="Times New Roman" w:hAnsi="Times New Roman" w:cs="Times New Roman"/>
          <w:b w:val="0"/>
          <w:bCs w:val="0"/>
          <w:color w:val="333333"/>
          <w:sz w:val="25"/>
          <w:szCs w:val="25"/>
        </w:rPr>
        <w:lastRenderedPageBreak/>
        <w:t>Updation Anomaly</w:t>
      </w:r>
    </w:p>
    <w:p w:rsidR="009702AE" w:rsidRPr="006D0B82" w:rsidRDefault="009702AE" w:rsidP="009702AE">
      <w:pPr>
        <w:pStyle w:val="NormalWeb"/>
        <w:spacing w:before="0" w:beforeAutospacing="0" w:after="136" w:afterAutospacing="0"/>
        <w:rPr>
          <w:color w:val="333333"/>
          <w:sz w:val="22"/>
          <w:szCs w:val="22"/>
        </w:rPr>
      </w:pPr>
      <w:r w:rsidRPr="006D0B82">
        <w:rPr>
          <w:color w:val="333333"/>
          <w:sz w:val="22"/>
          <w:szCs w:val="22"/>
        </w:rPr>
        <w:t>What if Mr. X leaves the college? or is no longer the HOD of computer science department? In that case all the student records will have to be updated, and if by mistake we miss any record, it will lead to data inconsistency. This is Updation anomaly.</w:t>
      </w:r>
    </w:p>
    <w:p w:rsidR="009702AE" w:rsidRPr="006D0B82" w:rsidRDefault="009702AE" w:rsidP="009702AE">
      <w:pPr>
        <w:pStyle w:val="Heading4"/>
        <w:spacing w:before="136" w:after="136"/>
        <w:rPr>
          <w:rFonts w:ascii="Times New Roman" w:hAnsi="Times New Roman" w:cs="Times New Roman"/>
          <w:b w:val="0"/>
          <w:bCs w:val="0"/>
          <w:color w:val="333333"/>
          <w:sz w:val="25"/>
          <w:szCs w:val="25"/>
        </w:rPr>
      </w:pPr>
      <w:r w:rsidRPr="006D0B82">
        <w:rPr>
          <w:rFonts w:ascii="Times New Roman" w:hAnsi="Times New Roman" w:cs="Times New Roman"/>
          <w:b w:val="0"/>
          <w:bCs w:val="0"/>
          <w:color w:val="333333"/>
          <w:sz w:val="25"/>
          <w:szCs w:val="25"/>
        </w:rPr>
        <w:t>Deletion Anomaly</w:t>
      </w:r>
    </w:p>
    <w:p w:rsidR="009702AE" w:rsidRPr="006D0B82" w:rsidRDefault="009702AE" w:rsidP="009702AE">
      <w:pPr>
        <w:pStyle w:val="NormalWeb"/>
        <w:spacing w:before="0" w:beforeAutospacing="0" w:after="136" w:afterAutospacing="0"/>
        <w:rPr>
          <w:color w:val="333333"/>
          <w:sz w:val="22"/>
          <w:szCs w:val="22"/>
        </w:rPr>
      </w:pPr>
      <w:r w:rsidRPr="006D0B82">
        <w:rPr>
          <w:color w:val="333333"/>
          <w:sz w:val="22"/>
          <w:szCs w:val="22"/>
        </w:rPr>
        <w:t>In our </w:t>
      </w:r>
      <w:r w:rsidRPr="006D0B82">
        <w:rPr>
          <w:b/>
          <w:bCs/>
          <w:color w:val="333333"/>
          <w:sz w:val="22"/>
          <w:szCs w:val="22"/>
        </w:rPr>
        <w:t>Student</w:t>
      </w:r>
      <w:r w:rsidRPr="006D0B82">
        <w:rPr>
          <w:color w:val="333333"/>
          <w:sz w:val="22"/>
          <w:szCs w:val="22"/>
        </w:rPr>
        <w:t> table, two different informations are kept together, Student information and Branch information. Hence, at the end of the academic year, if student records are deleted, we will also lose the branch information. This is Deletion anomaly.</w:t>
      </w:r>
    </w:p>
    <w:p w:rsidR="009702AE" w:rsidRPr="006D0B82" w:rsidRDefault="009702AE" w:rsidP="009702AE">
      <w:pPr>
        <w:pStyle w:val="Heading2"/>
        <w:spacing w:before="272" w:after="136"/>
        <w:rPr>
          <w:rFonts w:ascii="Times New Roman" w:hAnsi="Times New Roman" w:cs="Times New Roman"/>
          <w:b w:val="0"/>
          <w:bCs w:val="0"/>
          <w:color w:val="333333"/>
          <w:sz w:val="41"/>
          <w:szCs w:val="41"/>
        </w:rPr>
      </w:pPr>
      <w:r w:rsidRPr="006D0B82">
        <w:rPr>
          <w:rFonts w:ascii="Times New Roman" w:hAnsi="Times New Roman" w:cs="Times New Roman"/>
          <w:b w:val="0"/>
          <w:bCs w:val="0"/>
          <w:color w:val="333333"/>
          <w:sz w:val="41"/>
          <w:szCs w:val="41"/>
        </w:rPr>
        <w:t>Normalization Rule</w:t>
      </w:r>
    </w:p>
    <w:p w:rsidR="009702AE" w:rsidRPr="006D0B82" w:rsidRDefault="009702AE" w:rsidP="009702AE">
      <w:pPr>
        <w:pStyle w:val="NormalWeb"/>
        <w:spacing w:before="0" w:beforeAutospacing="0" w:after="136" w:afterAutospacing="0"/>
        <w:rPr>
          <w:color w:val="333333"/>
          <w:sz w:val="22"/>
          <w:szCs w:val="22"/>
        </w:rPr>
      </w:pPr>
      <w:r w:rsidRPr="006D0B82">
        <w:rPr>
          <w:color w:val="333333"/>
          <w:sz w:val="22"/>
          <w:szCs w:val="22"/>
        </w:rPr>
        <w:t>Normalization rules are divided into the following normal forms:</w:t>
      </w:r>
    </w:p>
    <w:p w:rsidR="009702AE" w:rsidRPr="006D0B82" w:rsidRDefault="009702AE" w:rsidP="009702AE">
      <w:pPr>
        <w:numPr>
          <w:ilvl w:val="0"/>
          <w:numId w:val="2"/>
        </w:numPr>
        <w:spacing w:before="100" w:beforeAutospacing="1" w:after="100" w:afterAutospacing="1" w:line="408" w:lineRule="atLeast"/>
        <w:rPr>
          <w:rFonts w:ascii="Times New Roman" w:hAnsi="Times New Roman" w:cs="Times New Roman"/>
          <w:color w:val="333333"/>
        </w:rPr>
      </w:pPr>
      <w:r w:rsidRPr="006D0B82">
        <w:rPr>
          <w:rFonts w:ascii="Times New Roman" w:hAnsi="Times New Roman" w:cs="Times New Roman"/>
          <w:color w:val="333333"/>
        </w:rPr>
        <w:t>First Normal Form</w:t>
      </w:r>
    </w:p>
    <w:p w:rsidR="009702AE" w:rsidRPr="006D0B82" w:rsidRDefault="009702AE" w:rsidP="009702AE">
      <w:pPr>
        <w:numPr>
          <w:ilvl w:val="0"/>
          <w:numId w:val="2"/>
        </w:numPr>
        <w:spacing w:before="100" w:beforeAutospacing="1" w:after="100" w:afterAutospacing="1" w:line="408" w:lineRule="atLeast"/>
        <w:rPr>
          <w:rFonts w:ascii="Times New Roman" w:hAnsi="Times New Roman" w:cs="Times New Roman"/>
          <w:color w:val="333333"/>
        </w:rPr>
      </w:pPr>
      <w:r w:rsidRPr="006D0B82">
        <w:rPr>
          <w:rFonts w:ascii="Times New Roman" w:hAnsi="Times New Roman" w:cs="Times New Roman"/>
          <w:color w:val="333333"/>
        </w:rPr>
        <w:t>Second Normal Form</w:t>
      </w:r>
    </w:p>
    <w:p w:rsidR="009702AE" w:rsidRPr="006D0B82" w:rsidRDefault="009702AE" w:rsidP="009702AE">
      <w:pPr>
        <w:numPr>
          <w:ilvl w:val="0"/>
          <w:numId w:val="2"/>
        </w:numPr>
        <w:spacing w:before="100" w:beforeAutospacing="1" w:after="100" w:afterAutospacing="1" w:line="408" w:lineRule="atLeast"/>
        <w:rPr>
          <w:rFonts w:ascii="Times New Roman" w:hAnsi="Times New Roman" w:cs="Times New Roman"/>
          <w:color w:val="333333"/>
        </w:rPr>
      </w:pPr>
      <w:r w:rsidRPr="006D0B82">
        <w:rPr>
          <w:rFonts w:ascii="Times New Roman" w:hAnsi="Times New Roman" w:cs="Times New Roman"/>
          <w:color w:val="333333"/>
        </w:rPr>
        <w:t>Third Normal Form</w:t>
      </w:r>
    </w:p>
    <w:p w:rsidR="009702AE" w:rsidRPr="006D0B82" w:rsidRDefault="009702AE" w:rsidP="009702AE">
      <w:pPr>
        <w:numPr>
          <w:ilvl w:val="0"/>
          <w:numId w:val="2"/>
        </w:numPr>
        <w:spacing w:before="100" w:beforeAutospacing="1" w:after="100" w:afterAutospacing="1" w:line="408" w:lineRule="atLeast"/>
        <w:rPr>
          <w:rFonts w:ascii="Times New Roman" w:hAnsi="Times New Roman" w:cs="Times New Roman"/>
          <w:color w:val="333333"/>
        </w:rPr>
      </w:pPr>
      <w:r w:rsidRPr="006D0B82">
        <w:rPr>
          <w:rFonts w:ascii="Times New Roman" w:hAnsi="Times New Roman" w:cs="Times New Roman"/>
          <w:color w:val="333333"/>
        </w:rPr>
        <w:t>BCNF</w:t>
      </w:r>
    </w:p>
    <w:p w:rsidR="009702AE" w:rsidRPr="006D0B82" w:rsidRDefault="009702AE" w:rsidP="009702AE">
      <w:pPr>
        <w:numPr>
          <w:ilvl w:val="0"/>
          <w:numId w:val="2"/>
        </w:numPr>
        <w:spacing w:before="100" w:beforeAutospacing="1" w:after="100" w:afterAutospacing="1" w:line="408" w:lineRule="atLeast"/>
        <w:rPr>
          <w:rFonts w:ascii="Times New Roman" w:hAnsi="Times New Roman" w:cs="Times New Roman"/>
          <w:color w:val="333333"/>
        </w:rPr>
      </w:pPr>
      <w:r w:rsidRPr="006D0B82">
        <w:rPr>
          <w:rFonts w:ascii="Times New Roman" w:hAnsi="Times New Roman" w:cs="Times New Roman"/>
          <w:color w:val="333333"/>
        </w:rPr>
        <w:t>Fourth Normal Form</w:t>
      </w:r>
    </w:p>
    <w:p w:rsidR="00EC566A" w:rsidRPr="006D0B82" w:rsidRDefault="00EC566A" w:rsidP="00EC566A">
      <w:pPr>
        <w:pStyle w:val="ListParagraph"/>
        <w:numPr>
          <w:ilvl w:val="0"/>
          <w:numId w:val="2"/>
        </w:numPr>
        <w:spacing w:after="136" w:line="240" w:lineRule="auto"/>
        <w:rPr>
          <w:rFonts w:ascii="Times New Roman" w:eastAsia="Times New Roman" w:hAnsi="Times New Roman" w:cs="Times New Roman"/>
          <w:color w:val="333333"/>
        </w:rPr>
      </w:pPr>
      <w:r w:rsidRPr="006D0B82">
        <w:rPr>
          <w:rFonts w:ascii="Times New Roman" w:eastAsia="Times New Roman" w:hAnsi="Times New Roman" w:cs="Times New Roman"/>
          <w:color w:val="333333"/>
        </w:rPr>
        <w:t>In our last tutorial we learned and understood how data redundancy or repetition can lead to several issues like Insertion, Deletion and Updation anomalies and how </w:t>
      </w:r>
      <w:r w:rsidRPr="006D0B82">
        <w:rPr>
          <w:rFonts w:ascii="Times New Roman" w:eastAsia="Times New Roman" w:hAnsi="Times New Roman" w:cs="Times New Roman"/>
          <w:b/>
          <w:bCs/>
          <w:color w:val="333333"/>
        </w:rPr>
        <w:t>Normalization</w:t>
      </w:r>
      <w:r w:rsidRPr="006D0B82">
        <w:rPr>
          <w:rFonts w:ascii="Times New Roman" w:eastAsia="Times New Roman" w:hAnsi="Times New Roman" w:cs="Times New Roman"/>
          <w:color w:val="333333"/>
        </w:rPr>
        <w:t> can reduce data redundancy and make the data more meaningful.</w:t>
      </w:r>
    </w:p>
    <w:p w:rsidR="00EC566A" w:rsidRPr="006D0B82" w:rsidRDefault="00EC566A" w:rsidP="00EC566A">
      <w:pPr>
        <w:pStyle w:val="ListParagraph"/>
        <w:numPr>
          <w:ilvl w:val="0"/>
          <w:numId w:val="2"/>
        </w:numPr>
        <w:spacing w:after="136" w:line="240" w:lineRule="auto"/>
        <w:rPr>
          <w:rFonts w:ascii="Times New Roman" w:eastAsia="Times New Roman" w:hAnsi="Times New Roman" w:cs="Times New Roman"/>
          <w:color w:val="333333"/>
        </w:rPr>
      </w:pPr>
      <w:r w:rsidRPr="006D0B82">
        <w:rPr>
          <w:rFonts w:ascii="Times New Roman" w:eastAsia="Times New Roman" w:hAnsi="Times New Roman" w:cs="Times New Roman"/>
          <w:color w:val="333333"/>
        </w:rPr>
        <w:t>In this tutorial we will learn about the 1st Normal Form which is more like the Step 1 of the Normalization process. The 1st Normal form expects you to design your table in such a way that it can easily be extended and it is easier for you to retrieve data from it whenever required.</w:t>
      </w:r>
    </w:p>
    <w:p w:rsidR="00EC566A" w:rsidRPr="006D0B82" w:rsidRDefault="00EC566A" w:rsidP="00EC566A">
      <w:pPr>
        <w:pStyle w:val="ListParagraph"/>
        <w:numPr>
          <w:ilvl w:val="0"/>
          <w:numId w:val="2"/>
        </w:numPr>
        <w:spacing w:after="272" w:line="240" w:lineRule="auto"/>
        <w:rPr>
          <w:rFonts w:ascii="Times New Roman" w:eastAsia="Times New Roman" w:hAnsi="Times New Roman" w:cs="Times New Roman"/>
          <w:color w:val="333333"/>
        </w:rPr>
      </w:pPr>
      <w:r w:rsidRPr="006D0B82">
        <w:rPr>
          <w:rFonts w:ascii="Times New Roman" w:eastAsia="Times New Roman" w:hAnsi="Times New Roman" w:cs="Times New Roman"/>
          <w:color w:val="333333"/>
        </w:rPr>
        <w:t>If tables in a database are not even in the 1st Normal Form, it is considered as </w:t>
      </w:r>
      <w:r w:rsidRPr="006D0B82">
        <w:rPr>
          <w:rFonts w:ascii="Times New Roman" w:eastAsia="Times New Roman" w:hAnsi="Times New Roman" w:cs="Times New Roman"/>
          <w:b/>
          <w:bCs/>
          <w:color w:val="333333"/>
        </w:rPr>
        <w:t>bad database design</w:t>
      </w:r>
      <w:r w:rsidRPr="006D0B82">
        <w:rPr>
          <w:rFonts w:ascii="Times New Roman" w:eastAsia="Times New Roman" w:hAnsi="Times New Roman" w:cs="Times New Roman"/>
          <w:color w:val="333333"/>
        </w:rPr>
        <w:t>.</w:t>
      </w:r>
    </w:p>
    <w:p w:rsidR="00EC566A" w:rsidRPr="006D0B82" w:rsidRDefault="00EC566A" w:rsidP="00EC566A">
      <w:pPr>
        <w:pStyle w:val="Heading2"/>
        <w:spacing w:before="272" w:after="136"/>
        <w:rPr>
          <w:rFonts w:ascii="Times New Roman" w:hAnsi="Times New Roman" w:cs="Times New Roman"/>
          <w:b w:val="0"/>
          <w:bCs w:val="0"/>
          <w:color w:val="333333"/>
          <w:sz w:val="41"/>
          <w:szCs w:val="41"/>
        </w:rPr>
      </w:pPr>
      <w:r w:rsidRPr="006D0B82">
        <w:rPr>
          <w:rFonts w:ascii="Times New Roman" w:hAnsi="Times New Roman" w:cs="Times New Roman"/>
          <w:b w:val="0"/>
          <w:bCs w:val="0"/>
          <w:color w:val="333333"/>
          <w:sz w:val="41"/>
          <w:szCs w:val="41"/>
        </w:rPr>
        <w:t>Rules for First Normal Form</w:t>
      </w:r>
    </w:p>
    <w:p w:rsidR="00EC566A" w:rsidRPr="006D0B82" w:rsidRDefault="00EC566A" w:rsidP="002C6D31">
      <w:pPr>
        <w:pStyle w:val="NormalWeb"/>
        <w:spacing w:before="0" w:beforeAutospacing="0" w:after="136" w:afterAutospacing="0"/>
      </w:pPr>
      <w:r w:rsidRPr="006D0B82">
        <w:rPr>
          <w:color w:val="333333"/>
          <w:sz w:val="22"/>
          <w:szCs w:val="22"/>
        </w:rPr>
        <w:t>The first normal form expects you to follow a few simple rules while designing your database, and they are:</w:t>
      </w:r>
      <w:r w:rsidRPr="006D0B82">
        <w:rPr>
          <w:color w:val="333333"/>
          <w:sz w:val="22"/>
          <w:szCs w:val="22"/>
        </w:rPr>
        <w:br/>
      </w:r>
    </w:p>
    <w:p w:rsidR="00EC566A" w:rsidRPr="006D0B82" w:rsidRDefault="00EC566A" w:rsidP="00EC566A">
      <w:pPr>
        <w:pStyle w:val="Heading4"/>
        <w:spacing w:before="136" w:after="136"/>
        <w:rPr>
          <w:rFonts w:ascii="Times New Roman" w:hAnsi="Times New Roman" w:cs="Times New Roman"/>
          <w:b w:val="0"/>
          <w:bCs w:val="0"/>
          <w:color w:val="333333"/>
          <w:sz w:val="25"/>
          <w:szCs w:val="25"/>
        </w:rPr>
      </w:pPr>
      <w:r w:rsidRPr="006D0B82">
        <w:rPr>
          <w:rFonts w:ascii="Times New Roman" w:hAnsi="Times New Roman" w:cs="Times New Roman"/>
          <w:b w:val="0"/>
          <w:bCs w:val="0"/>
          <w:color w:val="333333"/>
          <w:sz w:val="25"/>
          <w:szCs w:val="25"/>
        </w:rPr>
        <w:t>Rule 1: Single Valued Attributes</w:t>
      </w:r>
    </w:p>
    <w:p w:rsidR="00EC566A" w:rsidRPr="006D0B82" w:rsidRDefault="00EC566A" w:rsidP="00EC566A">
      <w:pPr>
        <w:pStyle w:val="NormalWeb"/>
        <w:spacing w:before="0" w:beforeAutospacing="0" w:after="136" w:afterAutospacing="0"/>
        <w:rPr>
          <w:color w:val="333333"/>
          <w:sz w:val="22"/>
          <w:szCs w:val="22"/>
        </w:rPr>
      </w:pPr>
      <w:r w:rsidRPr="006D0B82">
        <w:rPr>
          <w:color w:val="333333"/>
          <w:sz w:val="22"/>
          <w:szCs w:val="22"/>
        </w:rPr>
        <w:t>Each column of your table should be single valued which means they should not contain multiple values. We will explain this with help of an example later, let's see the other rules for now.</w:t>
      </w:r>
    </w:p>
    <w:p w:rsidR="00EC566A" w:rsidRPr="006D0B82" w:rsidRDefault="00EC566A" w:rsidP="00EC566A">
      <w:pPr>
        <w:pStyle w:val="Heading4"/>
        <w:spacing w:before="136" w:after="136"/>
        <w:rPr>
          <w:rFonts w:ascii="Times New Roman" w:hAnsi="Times New Roman" w:cs="Times New Roman"/>
          <w:b w:val="0"/>
          <w:bCs w:val="0"/>
          <w:color w:val="333333"/>
          <w:sz w:val="25"/>
          <w:szCs w:val="25"/>
        </w:rPr>
      </w:pPr>
      <w:r w:rsidRPr="006D0B82">
        <w:rPr>
          <w:rFonts w:ascii="Times New Roman" w:hAnsi="Times New Roman" w:cs="Times New Roman"/>
          <w:b w:val="0"/>
          <w:bCs w:val="0"/>
          <w:color w:val="333333"/>
          <w:sz w:val="25"/>
          <w:szCs w:val="25"/>
        </w:rPr>
        <w:t>Rule 2: Attribute Domain should not change</w:t>
      </w:r>
    </w:p>
    <w:p w:rsidR="00EC566A" w:rsidRPr="006D0B82" w:rsidRDefault="00EC566A" w:rsidP="00EC566A">
      <w:pPr>
        <w:pStyle w:val="NormalWeb"/>
        <w:spacing w:before="0" w:beforeAutospacing="0" w:after="136" w:afterAutospacing="0"/>
        <w:rPr>
          <w:color w:val="333333"/>
          <w:sz w:val="22"/>
          <w:szCs w:val="22"/>
        </w:rPr>
      </w:pPr>
      <w:r w:rsidRPr="006D0B82">
        <w:rPr>
          <w:color w:val="333333"/>
          <w:sz w:val="22"/>
          <w:szCs w:val="22"/>
        </w:rPr>
        <w:t>This is more of a "Common Sense" rule. In each column the values stored must be of the same kind or type.</w:t>
      </w:r>
    </w:p>
    <w:p w:rsidR="00EC566A" w:rsidRPr="006D0B82" w:rsidRDefault="00EC566A" w:rsidP="00EC566A">
      <w:pPr>
        <w:pStyle w:val="NormalWeb"/>
        <w:spacing w:before="0" w:beforeAutospacing="0" w:after="136" w:afterAutospacing="0"/>
        <w:rPr>
          <w:color w:val="333333"/>
          <w:sz w:val="22"/>
          <w:szCs w:val="22"/>
        </w:rPr>
      </w:pPr>
      <w:r w:rsidRPr="006D0B82">
        <w:rPr>
          <w:b/>
          <w:bCs/>
          <w:color w:val="333333"/>
          <w:sz w:val="22"/>
          <w:szCs w:val="22"/>
        </w:rPr>
        <w:t>For example:</w:t>
      </w:r>
      <w:r w:rsidRPr="006D0B82">
        <w:rPr>
          <w:color w:val="333333"/>
          <w:sz w:val="22"/>
          <w:szCs w:val="22"/>
        </w:rPr>
        <w:t> If you have a column </w:t>
      </w:r>
      <w:r w:rsidRPr="006D0B82">
        <w:rPr>
          <w:rStyle w:val="HTMLCode"/>
          <w:rFonts w:ascii="Times New Roman" w:hAnsi="Times New Roman" w:cs="Times New Roman"/>
          <w:color w:val="C7254E"/>
          <w:shd w:val="clear" w:color="auto" w:fill="F9F2F4"/>
        </w:rPr>
        <w:t>dob</w:t>
      </w:r>
      <w:r w:rsidRPr="006D0B82">
        <w:rPr>
          <w:color w:val="333333"/>
          <w:sz w:val="22"/>
          <w:szCs w:val="22"/>
        </w:rPr>
        <w:t> to save date of births of a set of people, then you cannot or you must not save 'names' of some of them in that column along with 'date of birth' of others in that column. It should hold only 'date of birth' for all the records/rows.</w:t>
      </w:r>
    </w:p>
    <w:p w:rsidR="00EC566A" w:rsidRPr="006D0B82" w:rsidRDefault="00EC566A" w:rsidP="00EC566A">
      <w:pPr>
        <w:pStyle w:val="Heading4"/>
        <w:spacing w:before="136" w:after="136"/>
        <w:rPr>
          <w:rFonts w:ascii="Times New Roman" w:hAnsi="Times New Roman" w:cs="Times New Roman"/>
          <w:b w:val="0"/>
          <w:bCs w:val="0"/>
          <w:color w:val="333333"/>
          <w:sz w:val="25"/>
          <w:szCs w:val="25"/>
        </w:rPr>
      </w:pPr>
      <w:r w:rsidRPr="006D0B82">
        <w:rPr>
          <w:rFonts w:ascii="Times New Roman" w:hAnsi="Times New Roman" w:cs="Times New Roman"/>
          <w:b w:val="0"/>
          <w:bCs w:val="0"/>
          <w:color w:val="333333"/>
          <w:sz w:val="25"/>
          <w:szCs w:val="25"/>
        </w:rPr>
        <w:t>Rule 3: Unique name for Attributes/Columns</w:t>
      </w:r>
    </w:p>
    <w:p w:rsidR="00EC566A" w:rsidRPr="006D0B82" w:rsidRDefault="00EC566A" w:rsidP="00EC566A">
      <w:pPr>
        <w:pStyle w:val="NormalWeb"/>
        <w:spacing w:before="0" w:beforeAutospacing="0" w:after="136" w:afterAutospacing="0"/>
        <w:rPr>
          <w:color w:val="333333"/>
          <w:sz w:val="22"/>
          <w:szCs w:val="22"/>
        </w:rPr>
      </w:pPr>
      <w:r w:rsidRPr="006D0B82">
        <w:rPr>
          <w:color w:val="333333"/>
          <w:sz w:val="22"/>
          <w:szCs w:val="22"/>
        </w:rPr>
        <w:t>This rule expects that each column in a table should have a unique name. This is to avoid confusion at the time of retrieving data or performing any other operation on the stored data.</w:t>
      </w:r>
    </w:p>
    <w:p w:rsidR="00EC566A" w:rsidRPr="006D0B82" w:rsidRDefault="00EC566A" w:rsidP="00EC566A">
      <w:pPr>
        <w:pStyle w:val="NormalWeb"/>
        <w:spacing w:before="0" w:beforeAutospacing="0" w:after="136" w:afterAutospacing="0"/>
        <w:rPr>
          <w:color w:val="333333"/>
          <w:sz w:val="22"/>
          <w:szCs w:val="22"/>
        </w:rPr>
      </w:pPr>
      <w:r w:rsidRPr="006D0B82">
        <w:rPr>
          <w:color w:val="333333"/>
          <w:sz w:val="22"/>
          <w:szCs w:val="22"/>
        </w:rPr>
        <w:lastRenderedPageBreak/>
        <w:t>If one or more columns have same name, then the DBMS system will be left confused.</w:t>
      </w:r>
    </w:p>
    <w:p w:rsidR="00EC566A" w:rsidRPr="006D0B82" w:rsidRDefault="00EC566A" w:rsidP="00EC566A">
      <w:pPr>
        <w:pStyle w:val="Heading4"/>
        <w:spacing w:before="136" w:after="136"/>
        <w:rPr>
          <w:rFonts w:ascii="Times New Roman" w:hAnsi="Times New Roman" w:cs="Times New Roman"/>
          <w:b w:val="0"/>
          <w:bCs w:val="0"/>
          <w:color w:val="333333"/>
          <w:sz w:val="25"/>
          <w:szCs w:val="25"/>
        </w:rPr>
      </w:pPr>
      <w:r w:rsidRPr="006D0B82">
        <w:rPr>
          <w:rFonts w:ascii="Times New Roman" w:hAnsi="Times New Roman" w:cs="Times New Roman"/>
          <w:b w:val="0"/>
          <w:bCs w:val="0"/>
          <w:color w:val="333333"/>
          <w:sz w:val="25"/>
          <w:szCs w:val="25"/>
        </w:rPr>
        <w:t>Rule 4: Order doesn't matters</w:t>
      </w:r>
    </w:p>
    <w:p w:rsidR="00EC566A" w:rsidRPr="006D0B82" w:rsidRDefault="00EC566A" w:rsidP="00EC566A">
      <w:pPr>
        <w:pStyle w:val="NormalWeb"/>
        <w:spacing w:before="0" w:beforeAutospacing="0" w:after="136" w:afterAutospacing="0"/>
        <w:rPr>
          <w:color w:val="333333"/>
          <w:sz w:val="22"/>
          <w:szCs w:val="22"/>
        </w:rPr>
      </w:pPr>
      <w:r w:rsidRPr="006D0B82">
        <w:rPr>
          <w:color w:val="333333"/>
          <w:sz w:val="22"/>
          <w:szCs w:val="22"/>
        </w:rPr>
        <w:t>This rule says that the order in which you store the data in your table doesn't matter.</w:t>
      </w:r>
    </w:p>
    <w:p w:rsidR="00EC566A" w:rsidRPr="006D0B82" w:rsidRDefault="00EC566A" w:rsidP="00EC566A">
      <w:pPr>
        <w:pStyle w:val="Heading2"/>
        <w:spacing w:before="272" w:after="136"/>
        <w:rPr>
          <w:rFonts w:ascii="Times New Roman" w:hAnsi="Times New Roman" w:cs="Times New Roman"/>
          <w:b w:val="0"/>
          <w:bCs w:val="0"/>
          <w:color w:val="333333"/>
          <w:sz w:val="41"/>
          <w:szCs w:val="41"/>
        </w:rPr>
      </w:pPr>
      <w:r w:rsidRPr="006D0B82">
        <w:rPr>
          <w:rFonts w:ascii="Times New Roman" w:hAnsi="Times New Roman" w:cs="Times New Roman"/>
          <w:b w:val="0"/>
          <w:bCs w:val="0"/>
          <w:color w:val="333333"/>
          <w:sz w:val="41"/>
          <w:szCs w:val="41"/>
        </w:rPr>
        <w:t>Time for an Example</w:t>
      </w:r>
    </w:p>
    <w:p w:rsidR="00EC566A" w:rsidRPr="006D0B82" w:rsidRDefault="00EC566A" w:rsidP="00EC566A">
      <w:pPr>
        <w:pStyle w:val="NormalWeb"/>
        <w:spacing w:before="0" w:beforeAutospacing="0" w:after="136" w:afterAutospacing="0"/>
        <w:rPr>
          <w:color w:val="333333"/>
          <w:sz w:val="22"/>
          <w:szCs w:val="22"/>
        </w:rPr>
      </w:pPr>
      <w:r w:rsidRPr="006D0B82">
        <w:rPr>
          <w:color w:val="333333"/>
          <w:sz w:val="22"/>
          <w:szCs w:val="22"/>
        </w:rPr>
        <w:t xml:space="preserve">Although all the rules are self explanatory still let's take an example where we will create a table to store student data which will have </w:t>
      </w:r>
      <w:r w:rsidRPr="007D4BC5">
        <w:rPr>
          <w:b/>
          <w:color w:val="333333"/>
          <w:sz w:val="22"/>
          <w:szCs w:val="22"/>
        </w:rPr>
        <w:t>student's</w:t>
      </w:r>
      <w:r w:rsidRPr="006D0B82">
        <w:rPr>
          <w:color w:val="333333"/>
          <w:sz w:val="22"/>
          <w:szCs w:val="22"/>
        </w:rPr>
        <w:t xml:space="preserve"> roll no., their name and the name of subjects they have opted for.</w:t>
      </w:r>
    </w:p>
    <w:p w:rsidR="00EC566A" w:rsidRPr="006D0B82" w:rsidRDefault="00EC566A" w:rsidP="00EC566A">
      <w:pPr>
        <w:pStyle w:val="NormalWeb"/>
        <w:spacing w:before="0" w:beforeAutospacing="0" w:after="136" w:afterAutospacing="0"/>
        <w:rPr>
          <w:color w:val="333333"/>
          <w:sz w:val="22"/>
          <w:szCs w:val="22"/>
        </w:rPr>
      </w:pPr>
      <w:r w:rsidRPr="006D0B82">
        <w:rPr>
          <w:color w:val="333333"/>
          <w:sz w:val="22"/>
          <w:szCs w:val="22"/>
        </w:rPr>
        <w:t>Here is our table, with some sample data added to it.</w:t>
      </w:r>
    </w:p>
    <w:tbl>
      <w:tblPr>
        <w:tblW w:w="85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999"/>
        <w:gridCol w:w="2465"/>
        <w:gridCol w:w="3081"/>
      </w:tblGrid>
      <w:tr w:rsidR="00EC566A" w:rsidRPr="006D0B82" w:rsidTr="00EC56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EC566A" w:rsidRPr="006D0B82" w:rsidRDefault="00EC566A">
            <w:pPr>
              <w:spacing w:after="272"/>
              <w:rPr>
                <w:rFonts w:ascii="Times New Roman" w:hAnsi="Times New Roman" w:cs="Times New Roman"/>
                <w:b/>
                <w:bCs/>
                <w:color w:val="333333"/>
              </w:rPr>
            </w:pPr>
            <w:r w:rsidRPr="006D0B82">
              <w:rPr>
                <w:rFonts w:ascii="Times New Roman" w:hAnsi="Times New Roman" w:cs="Times New Roman"/>
                <w:b/>
                <w:bCs/>
                <w:color w:val="333333"/>
              </w:rPr>
              <w:t>roll_no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EC566A" w:rsidRPr="006D0B82" w:rsidRDefault="00EC566A">
            <w:pPr>
              <w:spacing w:after="272"/>
              <w:rPr>
                <w:rFonts w:ascii="Times New Roman" w:hAnsi="Times New Roman" w:cs="Times New Roman"/>
                <w:b/>
                <w:bCs/>
                <w:color w:val="333333"/>
              </w:rPr>
            </w:pPr>
            <w:r w:rsidRPr="006D0B82">
              <w:rPr>
                <w:rFonts w:ascii="Times New Roman" w:hAnsi="Times New Roman" w:cs="Times New Roman"/>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EC566A" w:rsidRPr="006D0B82" w:rsidRDefault="00EC566A">
            <w:pPr>
              <w:spacing w:after="272"/>
              <w:rPr>
                <w:rFonts w:ascii="Times New Roman" w:hAnsi="Times New Roman" w:cs="Times New Roman"/>
                <w:b/>
                <w:bCs/>
                <w:color w:val="333333"/>
              </w:rPr>
            </w:pPr>
            <w:r w:rsidRPr="006D0B82">
              <w:rPr>
                <w:rFonts w:ascii="Times New Roman" w:hAnsi="Times New Roman" w:cs="Times New Roman"/>
                <w:b/>
                <w:bCs/>
                <w:color w:val="333333"/>
              </w:rPr>
              <w:t>subject</w:t>
            </w:r>
          </w:p>
        </w:tc>
      </w:tr>
      <w:tr w:rsidR="00EC566A" w:rsidRPr="006D0B82" w:rsidTr="00EC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Akon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OS, CN</w:t>
            </w:r>
          </w:p>
        </w:tc>
      </w:tr>
      <w:tr w:rsidR="00EC566A" w:rsidRPr="006D0B82" w:rsidTr="00EC56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Ckon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Java</w:t>
            </w:r>
          </w:p>
        </w:tc>
      </w:tr>
      <w:tr w:rsidR="00EC566A" w:rsidRPr="006D0B82" w:rsidTr="00EC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Bkon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C, C++</w:t>
            </w:r>
          </w:p>
        </w:tc>
      </w:tr>
    </w:tbl>
    <w:p w:rsidR="00EC566A" w:rsidRPr="006D0B82" w:rsidRDefault="00EC566A" w:rsidP="00EC566A">
      <w:pPr>
        <w:pStyle w:val="NormalWeb"/>
        <w:spacing w:before="0" w:beforeAutospacing="0" w:after="136" w:afterAutospacing="0"/>
        <w:rPr>
          <w:color w:val="333333"/>
          <w:sz w:val="22"/>
          <w:szCs w:val="22"/>
        </w:rPr>
      </w:pPr>
      <w:r w:rsidRPr="006D0B82">
        <w:rPr>
          <w:color w:val="333333"/>
          <w:sz w:val="22"/>
          <w:szCs w:val="22"/>
        </w:rPr>
        <w:t>Our table already satisfies 3 rules out of the 4 rules, as all our column names are unique, we have stored data in the order we wanted to and we have not inter-mixed different type of data in columns.</w:t>
      </w:r>
    </w:p>
    <w:p w:rsidR="00EC566A" w:rsidRPr="006D0B82" w:rsidRDefault="00EC566A" w:rsidP="00EC566A">
      <w:pPr>
        <w:pStyle w:val="NormalWeb"/>
        <w:spacing w:before="0" w:beforeAutospacing="0" w:after="136" w:afterAutospacing="0"/>
        <w:rPr>
          <w:color w:val="333333"/>
          <w:sz w:val="22"/>
          <w:szCs w:val="22"/>
        </w:rPr>
      </w:pPr>
      <w:r w:rsidRPr="006D0B82">
        <w:rPr>
          <w:color w:val="333333"/>
          <w:sz w:val="22"/>
          <w:szCs w:val="22"/>
        </w:rPr>
        <w:t>But out of the 3 different students in our table, 2 have opted for more than 1 subject. And we have stored the subject names in a single column. But as per the 1st Normal form each column must contain atomic value.</w:t>
      </w:r>
    </w:p>
    <w:p w:rsidR="00EC566A" w:rsidRPr="006D0B82" w:rsidRDefault="00EC566A" w:rsidP="00EC566A">
      <w:pPr>
        <w:pStyle w:val="Heading3"/>
        <w:spacing w:before="272" w:after="136"/>
        <w:rPr>
          <w:rFonts w:ascii="Times New Roman" w:hAnsi="Times New Roman" w:cs="Times New Roman"/>
          <w:b w:val="0"/>
          <w:bCs w:val="0"/>
          <w:color w:val="333333"/>
          <w:sz w:val="33"/>
          <w:szCs w:val="33"/>
        </w:rPr>
      </w:pPr>
      <w:r w:rsidRPr="006D0B82">
        <w:rPr>
          <w:rFonts w:ascii="Times New Roman" w:hAnsi="Times New Roman" w:cs="Times New Roman"/>
          <w:b w:val="0"/>
          <w:bCs w:val="0"/>
          <w:color w:val="333333"/>
          <w:sz w:val="33"/>
          <w:szCs w:val="33"/>
        </w:rPr>
        <w:t>How to solve this Problem?</w:t>
      </w:r>
    </w:p>
    <w:p w:rsidR="00EC566A" w:rsidRPr="006D0B82" w:rsidRDefault="00EC566A" w:rsidP="00EC566A">
      <w:pPr>
        <w:pStyle w:val="NormalWeb"/>
        <w:spacing w:before="0" w:beforeAutospacing="0" w:after="136" w:afterAutospacing="0"/>
        <w:rPr>
          <w:color w:val="333333"/>
          <w:sz w:val="22"/>
          <w:szCs w:val="22"/>
        </w:rPr>
      </w:pPr>
      <w:r w:rsidRPr="006D0B82">
        <w:rPr>
          <w:color w:val="333333"/>
          <w:sz w:val="22"/>
          <w:szCs w:val="22"/>
        </w:rPr>
        <w:t>It's very simple, because all we have to do is break the values into atomic values.</w:t>
      </w:r>
    </w:p>
    <w:p w:rsidR="00EC566A" w:rsidRPr="006D0B82" w:rsidRDefault="00EC566A" w:rsidP="00EC566A">
      <w:pPr>
        <w:pStyle w:val="NormalWeb"/>
        <w:spacing w:before="0" w:beforeAutospacing="0" w:after="136" w:afterAutospacing="0"/>
        <w:rPr>
          <w:color w:val="333333"/>
          <w:sz w:val="22"/>
          <w:szCs w:val="22"/>
        </w:rPr>
      </w:pPr>
      <w:r w:rsidRPr="006D0B82">
        <w:rPr>
          <w:color w:val="333333"/>
          <w:sz w:val="22"/>
          <w:szCs w:val="22"/>
        </w:rPr>
        <w:t>Here is our updated table and it now satisfies the First Normal Form.</w:t>
      </w:r>
    </w:p>
    <w:tbl>
      <w:tblPr>
        <w:tblW w:w="85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029"/>
        <w:gridCol w:w="2488"/>
        <w:gridCol w:w="3028"/>
      </w:tblGrid>
      <w:tr w:rsidR="00EC566A" w:rsidRPr="006D0B82" w:rsidTr="00EC56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EC566A" w:rsidRPr="006D0B82" w:rsidRDefault="00EC566A">
            <w:pPr>
              <w:spacing w:after="272"/>
              <w:rPr>
                <w:rFonts w:ascii="Times New Roman" w:hAnsi="Times New Roman" w:cs="Times New Roman"/>
                <w:b/>
                <w:bCs/>
                <w:color w:val="333333"/>
              </w:rPr>
            </w:pPr>
            <w:r w:rsidRPr="006D0B82">
              <w:rPr>
                <w:rFonts w:ascii="Times New Roman" w:hAnsi="Times New Roman" w:cs="Times New Roman"/>
                <w:b/>
                <w:bCs/>
                <w:color w:val="333333"/>
              </w:rPr>
              <w:t>roll_no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EC566A" w:rsidRPr="006D0B82" w:rsidRDefault="00EC566A">
            <w:pPr>
              <w:spacing w:after="272"/>
              <w:rPr>
                <w:rFonts w:ascii="Times New Roman" w:hAnsi="Times New Roman" w:cs="Times New Roman"/>
                <w:b/>
                <w:bCs/>
                <w:color w:val="333333"/>
              </w:rPr>
            </w:pPr>
            <w:r w:rsidRPr="006D0B82">
              <w:rPr>
                <w:rFonts w:ascii="Times New Roman" w:hAnsi="Times New Roman" w:cs="Times New Roman"/>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EC566A" w:rsidRPr="006D0B82" w:rsidRDefault="00EC566A">
            <w:pPr>
              <w:spacing w:after="272"/>
              <w:rPr>
                <w:rFonts w:ascii="Times New Roman" w:hAnsi="Times New Roman" w:cs="Times New Roman"/>
                <w:b/>
                <w:bCs/>
                <w:color w:val="333333"/>
              </w:rPr>
            </w:pPr>
            <w:r w:rsidRPr="006D0B82">
              <w:rPr>
                <w:rFonts w:ascii="Times New Roman" w:hAnsi="Times New Roman" w:cs="Times New Roman"/>
                <w:b/>
                <w:bCs/>
                <w:color w:val="333333"/>
              </w:rPr>
              <w:t>subject</w:t>
            </w:r>
          </w:p>
        </w:tc>
      </w:tr>
      <w:tr w:rsidR="00EC566A" w:rsidRPr="006D0B82" w:rsidTr="00EC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Akon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OS</w:t>
            </w:r>
          </w:p>
        </w:tc>
      </w:tr>
      <w:tr w:rsidR="00EC566A" w:rsidRPr="006D0B82" w:rsidTr="00EC56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Akon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CN</w:t>
            </w:r>
          </w:p>
        </w:tc>
      </w:tr>
      <w:tr w:rsidR="00EC566A" w:rsidRPr="006D0B82" w:rsidTr="00EC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Ckon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Java</w:t>
            </w:r>
          </w:p>
        </w:tc>
      </w:tr>
      <w:tr w:rsidR="00EC566A" w:rsidRPr="006D0B82" w:rsidTr="00EC56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Bkon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C</w:t>
            </w:r>
          </w:p>
        </w:tc>
      </w:tr>
      <w:tr w:rsidR="00EC566A" w:rsidRPr="006D0B82" w:rsidTr="00EC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Bkon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C566A" w:rsidRPr="006D0B82" w:rsidRDefault="00EC566A">
            <w:pPr>
              <w:spacing w:after="272"/>
              <w:rPr>
                <w:rFonts w:ascii="Times New Roman" w:hAnsi="Times New Roman" w:cs="Times New Roman"/>
                <w:color w:val="333333"/>
              </w:rPr>
            </w:pPr>
            <w:r w:rsidRPr="006D0B82">
              <w:rPr>
                <w:rFonts w:ascii="Times New Roman" w:hAnsi="Times New Roman" w:cs="Times New Roman"/>
                <w:color w:val="333333"/>
              </w:rPr>
              <w:t>C++</w:t>
            </w:r>
          </w:p>
        </w:tc>
      </w:tr>
    </w:tbl>
    <w:p w:rsidR="00EC566A" w:rsidRPr="006D0B82" w:rsidRDefault="00EC566A" w:rsidP="00EC566A">
      <w:pPr>
        <w:pStyle w:val="NormalWeb"/>
        <w:spacing w:before="0" w:beforeAutospacing="0" w:after="136" w:afterAutospacing="0"/>
        <w:rPr>
          <w:color w:val="333333"/>
          <w:sz w:val="22"/>
          <w:szCs w:val="22"/>
        </w:rPr>
      </w:pPr>
      <w:r w:rsidRPr="006D0B82">
        <w:rPr>
          <w:color w:val="333333"/>
          <w:sz w:val="22"/>
          <w:szCs w:val="22"/>
        </w:rPr>
        <w:lastRenderedPageBreak/>
        <w:t>By doing so, although a few values are getting repeated but values for the </w:t>
      </w:r>
      <w:r w:rsidRPr="006D0B82">
        <w:rPr>
          <w:rStyle w:val="HTMLCode"/>
          <w:rFonts w:ascii="Times New Roman" w:eastAsiaTheme="majorEastAsia" w:hAnsi="Times New Roman" w:cs="Times New Roman"/>
          <w:color w:val="C7254E"/>
          <w:shd w:val="clear" w:color="auto" w:fill="F9F2F4"/>
        </w:rPr>
        <w:t>subject</w:t>
      </w:r>
      <w:r w:rsidRPr="006D0B82">
        <w:rPr>
          <w:color w:val="333333"/>
          <w:sz w:val="22"/>
          <w:szCs w:val="22"/>
        </w:rPr>
        <w:t> column are now atomic for each record/row.</w:t>
      </w:r>
    </w:p>
    <w:p w:rsidR="00EC566A" w:rsidRPr="006D0B82" w:rsidRDefault="00EC566A" w:rsidP="00EC566A">
      <w:pPr>
        <w:pStyle w:val="NormalWeb"/>
        <w:spacing w:before="0" w:beforeAutospacing="0" w:after="136" w:afterAutospacing="0"/>
        <w:rPr>
          <w:color w:val="333333"/>
          <w:sz w:val="22"/>
          <w:szCs w:val="22"/>
        </w:rPr>
      </w:pPr>
      <w:r w:rsidRPr="006D0B82">
        <w:rPr>
          <w:color w:val="333333"/>
          <w:sz w:val="22"/>
          <w:szCs w:val="22"/>
        </w:rPr>
        <w:t>Using the First Normal Form, data redundancy increases, as there will be many columns with same data in multiple rows but each row as a whole will be unique.</w:t>
      </w:r>
    </w:p>
    <w:p w:rsidR="007C2DD0" w:rsidRPr="006D0B82" w:rsidRDefault="007C2DD0" w:rsidP="007C2DD0">
      <w:pPr>
        <w:pStyle w:val="Heading1"/>
        <w:spacing w:before="272" w:beforeAutospacing="0" w:after="136" w:afterAutospacing="0"/>
        <w:rPr>
          <w:b w:val="0"/>
          <w:bCs w:val="0"/>
          <w:color w:val="333333"/>
          <w:sz w:val="49"/>
          <w:szCs w:val="49"/>
        </w:rPr>
      </w:pPr>
      <w:r w:rsidRPr="006D0B82">
        <w:rPr>
          <w:b w:val="0"/>
          <w:bCs w:val="0"/>
          <w:color w:val="333333"/>
          <w:sz w:val="49"/>
          <w:szCs w:val="49"/>
        </w:rPr>
        <w:t>What is Second Normal Form?</w:t>
      </w:r>
    </w:p>
    <w:p w:rsidR="007C2DD0" w:rsidRPr="007C2DD0" w:rsidRDefault="007C2DD0" w:rsidP="007C2DD0">
      <w:pPr>
        <w:spacing w:after="136" w:line="240" w:lineRule="auto"/>
        <w:rPr>
          <w:rFonts w:ascii="Times New Roman" w:eastAsia="Times New Roman" w:hAnsi="Times New Roman" w:cs="Times New Roman"/>
          <w:color w:val="333333"/>
        </w:rPr>
      </w:pPr>
      <w:r w:rsidRPr="007C2DD0">
        <w:rPr>
          <w:rFonts w:ascii="Times New Roman" w:eastAsia="Times New Roman" w:hAnsi="Times New Roman" w:cs="Times New Roman"/>
          <w:color w:val="333333"/>
        </w:rPr>
        <w:t>For a table to be in the Second Normal Form, it must satisfy two conditions:</w:t>
      </w:r>
    </w:p>
    <w:p w:rsidR="007C2DD0" w:rsidRPr="007C2DD0" w:rsidRDefault="007C2DD0" w:rsidP="007C2DD0">
      <w:pPr>
        <w:numPr>
          <w:ilvl w:val="0"/>
          <w:numId w:val="3"/>
        </w:numPr>
        <w:spacing w:before="100" w:beforeAutospacing="1" w:after="100" w:afterAutospacing="1" w:line="408" w:lineRule="atLeast"/>
        <w:rPr>
          <w:rFonts w:ascii="Times New Roman" w:eastAsia="Times New Roman" w:hAnsi="Times New Roman" w:cs="Times New Roman"/>
          <w:color w:val="333333"/>
        </w:rPr>
      </w:pPr>
      <w:r w:rsidRPr="007C2DD0">
        <w:rPr>
          <w:rFonts w:ascii="Times New Roman" w:eastAsia="Times New Roman" w:hAnsi="Times New Roman" w:cs="Times New Roman"/>
          <w:color w:val="333333"/>
        </w:rPr>
        <w:t>The table should be in the First Normal Form.</w:t>
      </w:r>
    </w:p>
    <w:p w:rsidR="007C2DD0" w:rsidRPr="007C2DD0" w:rsidRDefault="007C2DD0" w:rsidP="007C2DD0">
      <w:pPr>
        <w:numPr>
          <w:ilvl w:val="0"/>
          <w:numId w:val="3"/>
        </w:numPr>
        <w:spacing w:before="100" w:beforeAutospacing="1" w:after="100" w:afterAutospacing="1" w:line="408" w:lineRule="atLeast"/>
        <w:rPr>
          <w:rFonts w:ascii="Times New Roman" w:eastAsia="Times New Roman" w:hAnsi="Times New Roman" w:cs="Times New Roman"/>
          <w:color w:val="333333"/>
        </w:rPr>
      </w:pPr>
      <w:r w:rsidRPr="007C2DD0">
        <w:rPr>
          <w:rFonts w:ascii="Times New Roman" w:eastAsia="Times New Roman" w:hAnsi="Times New Roman" w:cs="Times New Roman"/>
          <w:color w:val="333333"/>
        </w:rPr>
        <w:t>There should be no Partial Dependency.</w:t>
      </w:r>
    </w:p>
    <w:p w:rsidR="007C2DD0" w:rsidRPr="007C2DD0" w:rsidRDefault="007C2DD0" w:rsidP="007C2DD0">
      <w:pPr>
        <w:spacing w:after="136" w:line="240" w:lineRule="auto"/>
        <w:rPr>
          <w:rFonts w:ascii="Times New Roman" w:eastAsia="Times New Roman" w:hAnsi="Times New Roman" w:cs="Times New Roman"/>
          <w:color w:val="333333"/>
        </w:rPr>
      </w:pPr>
      <w:r w:rsidRPr="007C2DD0">
        <w:rPr>
          <w:rFonts w:ascii="Times New Roman" w:eastAsia="Times New Roman" w:hAnsi="Times New Roman" w:cs="Times New Roman"/>
          <w:color w:val="333333"/>
        </w:rPr>
        <w:t>What is </w:t>
      </w:r>
      <w:r w:rsidRPr="007C2DD0">
        <w:rPr>
          <w:rFonts w:ascii="Times New Roman" w:eastAsia="Times New Roman" w:hAnsi="Times New Roman" w:cs="Times New Roman"/>
          <w:b/>
          <w:bCs/>
          <w:color w:val="333333"/>
        </w:rPr>
        <w:t>Partial Dependency</w:t>
      </w:r>
      <w:r w:rsidRPr="007C2DD0">
        <w:rPr>
          <w:rFonts w:ascii="Times New Roman" w:eastAsia="Times New Roman" w:hAnsi="Times New Roman" w:cs="Times New Roman"/>
          <w:color w:val="333333"/>
        </w:rPr>
        <w:t>? Do not worry about it. First let's understand what is </w:t>
      </w:r>
      <w:r w:rsidRPr="007C2DD0">
        <w:rPr>
          <w:rFonts w:ascii="Times New Roman" w:eastAsia="Times New Roman" w:hAnsi="Times New Roman" w:cs="Times New Roman"/>
          <w:b/>
          <w:bCs/>
          <w:color w:val="333333"/>
        </w:rPr>
        <w:t>Dependency</w:t>
      </w:r>
      <w:r w:rsidRPr="007C2DD0">
        <w:rPr>
          <w:rFonts w:ascii="Times New Roman" w:eastAsia="Times New Roman" w:hAnsi="Times New Roman" w:cs="Times New Roman"/>
          <w:color w:val="333333"/>
        </w:rPr>
        <w:t> in a table?</w:t>
      </w:r>
    </w:p>
    <w:p w:rsidR="007C2DD0" w:rsidRPr="006D0B82" w:rsidRDefault="007C2DD0" w:rsidP="007C2DD0">
      <w:pPr>
        <w:pStyle w:val="Heading2"/>
        <w:spacing w:before="255" w:after="127"/>
        <w:rPr>
          <w:rFonts w:ascii="Times New Roman" w:hAnsi="Times New Roman" w:cs="Times New Roman"/>
          <w:b w:val="0"/>
          <w:bCs w:val="0"/>
          <w:color w:val="333333"/>
          <w:sz w:val="38"/>
          <w:szCs w:val="38"/>
        </w:rPr>
      </w:pPr>
      <w:r w:rsidRPr="006D0B82">
        <w:rPr>
          <w:rFonts w:ascii="Times New Roman" w:hAnsi="Times New Roman" w:cs="Times New Roman"/>
          <w:b w:val="0"/>
          <w:bCs w:val="0"/>
          <w:color w:val="333333"/>
          <w:sz w:val="38"/>
          <w:szCs w:val="38"/>
        </w:rPr>
        <w:t>What is Dependency?</w:t>
      </w:r>
    </w:p>
    <w:p w:rsidR="007C2DD0" w:rsidRPr="006D0B82" w:rsidRDefault="007C2DD0" w:rsidP="007C2DD0">
      <w:pPr>
        <w:pStyle w:val="NormalWeb"/>
        <w:spacing w:before="0" w:beforeAutospacing="0" w:after="127" w:afterAutospacing="0"/>
        <w:rPr>
          <w:color w:val="333333"/>
          <w:sz w:val="20"/>
          <w:szCs w:val="20"/>
        </w:rPr>
      </w:pPr>
      <w:r w:rsidRPr="006D0B82">
        <w:rPr>
          <w:color w:val="333333"/>
          <w:sz w:val="20"/>
          <w:szCs w:val="20"/>
        </w:rPr>
        <w:t>Let's take an example of a </w:t>
      </w:r>
      <w:r w:rsidRPr="006D0B82">
        <w:rPr>
          <w:b/>
          <w:bCs/>
          <w:color w:val="333333"/>
          <w:sz w:val="20"/>
          <w:szCs w:val="20"/>
        </w:rPr>
        <w:t>Student</w:t>
      </w:r>
      <w:r w:rsidRPr="006D0B82">
        <w:rPr>
          <w:color w:val="333333"/>
          <w:sz w:val="20"/>
          <w:szCs w:val="20"/>
        </w:rPr>
        <w:t> table with columns </w:t>
      </w:r>
      <w:r w:rsidRPr="006D0B82">
        <w:rPr>
          <w:rStyle w:val="HTMLCode"/>
          <w:rFonts w:ascii="Times New Roman" w:eastAsiaTheme="majorEastAsia" w:hAnsi="Times New Roman" w:cs="Times New Roman"/>
          <w:color w:val="C7254E"/>
          <w:sz w:val="18"/>
          <w:szCs w:val="18"/>
          <w:shd w:val="clear" w:color="auto" w:fill="F9F2F4"/>
        </w:rPr>
        <w:t>student_id</w:t>
      </w:r>
      <w:r w:rsidRPr="006D0B82">
        <w:rPr>
          <w:color w:val="333333"/>
          <w:sz w:val="20"/>
          <w:szCs w:val="20"/>
        </w:rPr>
        <w:t>, </w:t>
      </w:r>
      <w:r w:rsidRPr="006D0B82">
        <w:rPr>
          <w:rStyle w:val="HTMLCode"/>
          <w:rFonts w:ascii="Times New Roman" w:eastAsiaTheme="majorEastAsia" w:hAnsi="Times New Roman" w:cs="Times New Roman"/>
          <w:color w:val="C7254E"/>
          <w:sz w:val="18"/>
          <w:szCs w:val="18"/>
          <w:shd w:val="clear" w:color="auto" w:fill="F9F2F4"/>
        </w:rPr>
        <w:t>name</w:t>
      </w:r>
      <w:r w:rsidRPr="006D0B82">
        <w:rPr>
          <w:color w:val="333333"/>
          <w:sz w:val="20"/>
          <w:szCs w:val="20"/>
        </w:rPr>
        <w:t>, </w:t>
      </w:r>
      <w:r w:rsidRPr="006D0B82">
        <w:rPr>
          <w:rStyle w:val="HTMLCode"/>
          <w:rFonts w:ascii="Times New Roman" w:eastAsiaTheme="majorEastAsia" w:hAnsi="Times New Roman" w:cs="Times New Roman"/>
          <w:color w:val="C7254E"/>
          <w:sz w:val="18"/>
          <w:szCs w:val="18"/>
          <w:shd w:val="clear" w:color="auto" w:fill="F9F2F4"/>
        </w:rPr>
        <w:t>reg_no</w:t>
      </w:r>
      <w:r w:rsidRPr="006D0B82">
        <w:rPr>
          <w:color w:val="333333"/>
          <w:sz w:val="20"/>
          <w:szCs w:val="20"/>
        </w:rPr>
        <w:t>(registration number), </w:t>
      </w:r>
      <w:r w:rsidRPr="006D0B82">
        <w:rPr>
          <w:rStyle w:val="HTMLCode"/>
          <w:rFonts w:ascii="Times New Roman" w:eastAsiaTheme="majorEastAsia" w:hAnsi="Times New Roman" w:cs="Times New Roman"/>
          <w:color w:val="C7254E"/>
          <w:sz w:val="18"/>
          <w:szCs w:val="18"/>
          <w:shd w:val="clear" w:color="auto" w:fill="F9F2F4"/>
        </w:rPr>
        <w:t>branch</w:t>
      </w:r>
      <w:r w:rsidRPr="006D0B82">
        <w:rPr>
          <w:color w:val="333333"/>
          <w:sz w:val="20"/>
          <w:szCs w:val="20"/>
        </w:rPr>
        <w:t> and </w:t>
      </w:r>
      <w:r w:rsidRPr="006D0B82">
        <w:rPr>
          <w:rStyle w:val="HTMLCode"/>
          <w:rFonts w:ascii="Times New Roman" w:eastAsiaTheme="majorEastAsia" w:hAnsi="Times New Roman" w:cs="Times New Roman"/>
          <w:color w:val="C7254E"/>
          <w:sz w:val="18"/>
          <w:szCs w:val="18"/>
          <w:shd w:val="clear" w:color="auto" w:fill="F9F2F4"/>
        </w:rPr>
        <w:t>address</w:t>
      </w:r>
      <w:r w:rsidRPr="006D0B82">
        <w:rPr>
          <w:color w:val="333333"/>
          <w:sz w:val="20"/>
          <w:szCs w:val="20"/>
        </w:rPr>
        <w:t>(student's home address).</w:t>
      </w:r>
    </w:p>
    <w:tbl>
      <w:tblPr>
        <w:tblW w:w="801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087"/>
        <w:gridCol w:w="1267"/>
        <w:gridCol w:w="1497"/>
        <w:gridCol w:w="1541"/>
        <w:gridCol w:w="1624"/>
      </w:tblGrid>
      <w:tr w:rsidR="007C2DD0" w:rsidRPr="006D0B82" w:rsidTr="007C2DD0">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7C2DD0" w:rsidRPr="006D0B82" w:rsidRDefault="007C2DD0">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student_id</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7C2DD0" w:rsidRPr="006D0B82" w:rsidRDefault="007C2DD0">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name</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7C2DD0" w:rsidRPr="006D0B82" w:rsidRDefault="007C2DD0">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reg_no</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7C2DD0" w:rsidRPr="006D0B82" w:rsidRDefault="007C2DD0">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branch</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7C2DD0" w:rsidRPr="006D0B82" w:rsidRDefault="007C2DD0">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address</w:t>
            </w:r>
          </w:p>
        </w:tc>
      </w:tr>
      <w:tr w:rsidR="007C2DD0" w:rsidRPr="006D0B82" w:rsidTr="007C2DD0">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p>
        </w:tc>
      </w:tr>
      <w:tr w:rsidR="007C2DD0" w:rsidRPr="006D0B82" w:rsidTr="007C2DD0">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p>
        </w:tc>
      </w:tr>
      <w:tr w:rsidR="007C2DD0" w:rsidRPr="006D0B82" w:rsidTr="007C2DD0">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p>
        </w:tc>
      </w:tr>
    </w:tbl>
    <w:p w:rsidR="007C2DD0" w:rsidRPr="006D0B82" w:rsidRDefault="007C2DD0" w:rsidP="007C2DD0">
      <w:pPr>
        <w:pStyle w:val="NormalWeb"/>
        <w:spacing w:before="0" w:beforeAutospacing="0" w:after="127" w:afterAutospacing="0"/>
        <w:rPr>
          <w:color w:val="333333"/>
          <w:sz w:val="20"/>
          <w:szCs w:val="20"/>
        </w:rPr>
      </w:pPr>
      <w:r w:rsidRPr="006D0B82">
        <w:rPr>
          <w:color w:val="333333"/>
          <w:sz w:val="20"/>
          <w:szCs w:val="20"/>
        </w:rPr>
        <w:t>In this table, </w:t>
      </w:r>
      <w:r w:rsidRPr="006D0B82">
        <w:rPr>
          <w:rStyle w:val="HTMLCode"/>
          <w:rFonts w:ascii="Times New Roman" w:eastAsiaTheme="majorEastAsia" w:hAnsi="Times New Roman" w:cs="Times New Roman"/>
          <w:color w:val="C7254E"/>
          <w:sz w:val="18"/>
          <w:szCs w:val="18"/>
          <w:shd w:val="clear" w:color="auto" w:fill="F9F2F4"/>
        </w:rPr>
        <w:t>student_id</w:t>
      </w:r>
      <w:r w:rsidRPr="006D0B82">
        <w:rPr>
          <w:color w:val="333333"/>
          <w:sz w:val="20"/>
          <w:szCs w:val="20"/>
        </w:rPr>
        <w:t> is the primary key and will be unique for every row, hence we can use </w:t>
      </w:r>
      <w:r w:rsidRPr="006D0B82">
        <w:rPr>
          <w:rStyle w:val="HTMLCode"/>
          <w:rFonts w:ascii="Times New Roman" w:eastAsiaTheme="majorEastAsia" w:hAnsi="Times New Roman" w:cs="Times New Roman"/>
          <w:color w:val="C7254E"/>
          <w:sz w:val="18"/>
          <w:szCs w:val="18"/>
          <w:shd w:val="clear" w:color="auto" w:fill="F9F2F4"/>
        </w:rPr>
        <w:t>student_id</w:t>
      </w:r>
      <w:r w:rsidRPr="006D0B82">
        <w:rPr>
          <w:color w:val="333333"/>
          <w:sz w:val="20"/>
          <w:szCs w:val="20"/>
        </w:rPr>
        <w:t> to fetch any row of data from this table</w:t>
      </w:r>
    </w:p>
    <w:p w:rsidR="007C2DD0" w:rsidRPr="006D0B82" w:rsidRDefault="007C2DD0" w:rsidP="007C2DD0">
      <w:pPr>
        <w:pStyle w:val="NormalWeb"/>
        <w:spacing w:before="0" w:beforeAutospacing="0" w:after="127" w:afterAutospacing="0"/>
        <w:rPr>
          <w:color w:val="333333"/>
          <w:sz w:val="20"/>
          <w:szCs w:val="20"/>
        </w:rPr>
      </w:pPr>
      <w:r w:rsidRPr="006D0B82">
        <w:rPr>
          <w:color w:val="333333"/>
          <w:sz w:val="20"/>
          <w:szCs w:val="20"/>
        </w:rPr>
        <w:t>Even for a case, where student names are same, if we know the </w:t>
      </w:r>
      <w:r w:rsidRPr="006D0B82">
        <w:rPr>
          <w:rStyle w:val="HTMLCode"/>
          <w:rFonts w:ascii="Times New Roman" w:eastAsiaTheme="majorEastAsia" w:hAnsi="Times New Roman" w:cs="Times New Roman"/>
          <w:color w:val="C7254E"/>
          <w:sz w:val="18"/>
          <w:szCs w:val="18"/>
          <w:shd w:val="clear" w:color="auto" w:fill="F9F2F4"/>
        </w:rPr>
        <w:t>student_id</w:t>
      </w:r>
      <w:r w:rsidRPr="006D0B82">
        <w:rPr>
          <w:color w:val="333333"/>
          <w:sz w:val="20"/>
          <w:szCs w:val="20"/>
        </w:rPr>
        <w:t> we can easily fetch the correct record.</w:t>
      </w:r>
    </w:p>
    <w:tbl>
      <w:tblPr>
        <w:tblW w:w="801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081"/>
        <w:gridCol w:w="1264"/>
        <w:gridCol w:w="1514"/>
        <w:gridCol w:w="1537"/>
        <w:gridCol w:w="1620"/>
      </w:tblGrid>
      <w:tr w:rsidR="007C2DD0" w:rsidRPr="006D0B82" w:rsidTr="007C2DD0">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7C2DD0" w:rsidRPr="006D0B82" w:rsidRDefault="007C2DD0">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student_id</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7C2DD0" w:rsidRPr="006D0B82" w:rsidRDefault="007C2DD0">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name</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7C2DD0" w:rsidRPr="006D0B82" w:rsidRDefault="007C2DD0">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reg_no</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7C2DD0" w:rsidRPr="006D0B82" w:rsidRDefault="007C2DD0">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branch</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7C2DD0" w:rsidRPr="006D0B82" w:rsidRDefault="007C2DD0">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address</w:t>
            </w:r>
          </w:p>
        </w:tc>
      </w:tr>
      <w:tr w:rsidR="007C2DD0" w:rsidRPr="006D0B82" w:rsidTr="007C2DD0">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Akon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07-WY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CSE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Kerala</w:t>
            </w:r>
          </w:p>
        </w:tc>
      </w:tr>
      <w:tr w:rsidR="007C2DD0" w:rsidRPr="006D0B82" w:rsidTr="007C2DD0">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11</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Akon</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08-WY</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IT</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7C2DD0" w:rsidRPr="006D0B82" w:rsidRDefault="007C2DD0">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Gujarat</w:t>
            </w:r>
          </w:p>
        </w:tc>
      </w:tr>
    </w:tbl>
    <w:p w:rsidR="007C2DD0" w:rsidRPr="006D0B82" w:rsidRDefault="007C2DD0" w:rsidP="007C2DD0">
      <w:pPr>
        <w:pStyle w:val="NormalWeb"/>
        <w:spacing w:before="0" w:beforeAutospacing="0" w:after="127" w:afterAutospacing="0"/>
        <w:rPr>
          <w:color w:val="333333"/>
          <w:sz w:val="20"/>
          <w:szCs w:val="20"/>
        </w:rPr>
      </w:pPr>
      <w:r w:rsidRPr="006D0B82">
        <w:rPr>
          <w:color w:val="333333"/>
          <w:sz w:val="20"/>
          <w:szCs w:val="20"/>
        </w:rPr>
        <w:t>Hence we can say a </w:t>
      </w:r>
      <w:r w:rsidRPr="006D0B82">
        <w:rPr>
          <w:b/>
          <w:bCs/>
          <w:color w:val="333333"/>
          <w:sz w:val="20"/>
          <w:szCs w:val="20"/>
        </w:rPr>
        <w:t>Primary Key</w:t>
      </w:r>
      <w:r w:rsidRPr="006D0B82">
        <w:rPr>
          <w:color w:val="333333"/>
          <w:sz w:val="20"/>
          <w:szCs w:val="20"/>
        </w:rPr>
        <w:t> for a table is the column or a group of columns(composite key) which can uniquely identify each record in the table.</w:t>
      </w:r>
    </w:p>
    <w:p w:rsidR="007C2DD0" w:rsidRPr="006D0B82" w:rsidRDefault="007C2DD0" w:rsidP="007C2DD0">
      <w:pPr>
        <w:pStyle w:val="NormalWeb"/>
        <w:spacing w:before="0" w:beforeAutospacing="0" w:after="127" w:afterAutospacing="0"/>
        <w:rPr>
          <w:color w:val="333333"/>
          <w:sz w:val="20"/>
          <w:szCs w:val="20"/>
        </w:rPr>
      </w:pPr>
      <w:r w:rsidRPr="006D0B82">
        <w:rPr>
          <w:color w:val="333333"/>
          <w:sz w:val="20"/>
          <w:szCs w:val="20"/>
        </w:rPr>
        <w:t>I can ask from branch name of student with </w:t>
      </w:r>
      <w:r w:rsidRPr="006D0B82">
        <w:rPr>
          <w:rStyle w:val="HTMLCode"/>
          <w:rFonts w:ascii="Times New Roman" w:eastAsiaTheme="majorEastAsia" w:hAnsi="Times New Roman" w:cs="Times New Roman"/>
          <w:color w:val="C7254E"/>
          <w:sz w:val="18"/>
          <w:szCs w:val="18"/>
          <w:shd w:val="clear" w:color="auto" w:fill="F9F2F4"/>
        </w:rPr>
        <w:t>student_id</w:t>
      </w:r>
      <w:r w:rsidRPr="006D0B82">
        <w:rPr>
          <w:color w:val="333333"/>
          <w:sz w:val="20"/>
          <w:szCs w:val="20"/>
        </w:rPr>
        <w:t> </w:t>
      </w:r>
      <w:r w:rsidRPr="006D0B82">
        <w:rPr>
          <w:b/>
          <w:bCs/>
          <w:color w:val="333333"/>
          <w:sz w:val="20"/>
          <w:szCs w:val="20"/>
        </w:rPr>
        <w:t>10</w:t>
      </w:r>
      <w:r w:rsidRPr="006D0B82">
        <w:rPr>
          <w:color w:val="333333"/>
          <w:sz w:val="20"/>
          <w:szCs w:val="20"/>
        </w:rPr>
        <w:t>, and I can get it. Similarly, if I ask for name of student with </w:t>
      </w:r>
      <w:r w:rsidRPr="006D0B82">
        <w:rPr>
          <w:rStyle w:val="HTMLCode"/>
          <w:rFonts w:ascii="Times New Roman" w:eastAsiaTheme="majorEastAsia" w:hAnsi="Times New Roman" w:cs="Times New Roman"/>
          <w:color w:val="C7254E"/>
          <w:sz w:val="18"/>
          <w:szCs w:val="18"/>
          <w:shd w:val="clear" w:color="auto" w:fill="F9F2F4"/>
        </w:rPr>
        <w:t>student_id</w:t>
      </w:r>
      <w:r w:rsidRPr="006D0B82">
        <w:rPr>
          <w:color w:val="333333"/>
          <w:sz w:val="20"/>
          <w:szCs w:val="20"/>
        </w:rPr>
        <w:t> </w:t>
      </w:r>
      <w:r w:rsidRPr="006D0B82">
        <w:rPr>
          <w:b/>
          <w:bCs/>
          <w:color w:val="333333"/>
          <w:sz w:val="20"/>
          <w:szCs w:val="20"/>
        </w:rPr>
        <w:t>10</w:t>
      </w:r>
      <w:r w:rsidRPr="006D0B82">
        <w:rPr>
          <w:color w:val="333333"/>
          <w:sz w:val="20"/>
          <w:szCs w:val="20"/>
        </w:rPr>
        <w:t> or </w:t>
      </w:r>
      <w:r w:rsidRPr="006D0B82">
        <w:rPr>
          <w:b/>
          <w:bCs/>
          <w:color w:val="333333"/>
          <w:sz w:val="20"/>
          <w:szCs w:val="20"/>
        </w:rPr>
        <w:t>11</w:t>
      </w:r>
      <w:r w:rsidRPr="006D0B82">
        <w:rPr>
          <w:color w:val="333333"/>
          <w:sz w:val="20"/>
          <w:szCs w:val="20"/>
        </w:rPr>
        <w:t>, I will get it. So all I need is </w:t>
      </w:r>
      <w:r w:rsidRPr="006D0B82">
        <w:rPr>
          <w:rStyle w:val="HTMLCode"/>
          <w:rFonts w:ascii="Times New Roman" w:eastAsiaTheme="majorEastAsia" w:hAnsi="Times New Roman" w:cs="Times New Roman"/>
          <w:color w:val="C7254E"/>
          <w:sz w:val="18"/>
          <w:szCs w:val="18"/>
          <w:shd w:val="clear" w:color="auto" w:fill="F9F2F4"/>
        </w:rPr>
        <w:t>student_id</w:t>
      </w:r>
      <w:r w:rsidRPr="006D0B82">
        <w:rPr>
          <w:color w:val="333333"/>
          <w:sz w:val="20"/>
          <w:szCs w:val="20"/>
        </w:rPr>
        <w:t> and every other column </w:t>
      </w:r>
      <w:r w:rsidRPr="006D0B82">
        <w:rPr>
          <w:b/>
          <w:bCs/>
          <w:color w:val="333333"/>
          <w:sz w:val="20"/>
          <w:szCs w:val="20"/>
        </w:rPr>
        <w:t>depends</w:t>
      </w:r>
      <w:r w:rsidRPr="006D0B82">
        <w:rPr>
          <w:color w:val="333333"/>
          <w:sz w:val="20"/>
          <w:szCs w:val="20"/>
        </w:rPr>
        <w:t> on it, or can be fetched using it.</w:t>
      </w:r>
    </w:p>
    <w:p w:rsidR="007C2DD0" w:rsidRPr="006D0B82" w:rsidRDefault="007C2DD0" w:rsidP="007C2DD0">
      <w:pPr>
        <w:pStyle w:val="NormalWeb"/>
        <w:spacing w:before="0" w:beforeAutospacing="0" w:after="127" w:afterAutospacing="0"/>
        <w:rPr>
          <w:color w:val="333333"/>
          <w:sz w:val="20"/>
          <w:szCs w:val="20"/>
        </w:rPr>
      </w:pPr>
      <w:r w:rsidRPr="006D0B82">
        <w:rPr>
          <w:color w:val="333333"/>
          <w:sz w:val="20"/>
          <w:szCs w:val="20"/>
        </w:rPr>
        <w:t>This is </w:t>
      </w:r>
      <w:r w:rsidRPr="006D0B82">
        <w:rPr>
          <w:b/>
          <w:bCs/>
          <w:color w:val="333333"/>
          <w:sz w:val="20"/>
          <w:szCs w:val="20"/>
        </w:rPr>
        <w:t>Dependency</w:t>
      </w:r>
      <w:r w:rsidRPr="006D0B82">
        <w:rPr>
          <w:color w:val="333333"/>
          <w:sz w:val="20"/>
          <w:szCs w:val="20"/>
        </w:rPr>
        <w:t> and we also call it </w:t>
      </w:r>
      <w:r w:rsidRPr="006D0B82">
        <w:rPr>
          <w:b/>
          <w:bCs/>
          <w:color w:val="333333"/>
          <w:sz w:val="20"/>
          <w:szCs w:val="20"/>
        </w:rPr>
        <w:t>Functional Dependency</w:t>
      </w:r>
      <w:r w:rsidRPr="006D0B82">
        <w:rPr>
          <w:color w:val="333333"/>
          <w:sz w:val="20"/>
          <w:szCs w:val="20"/>
        </w:rPr>
        <w:t>.</w:t>
      </w:r>
    </w:p>
    <w:p w:rsidR="007C2DD0" w:rsidRPr="006D0B82" w:rsidRDefault="007C2DD0" w:rsidP="007C2DD0">
      <w:pPr>
        <w:pStyle w:val="Heading2"/>
        <w:spacing w:before="272" w:after="136"/>
        <w:rPr>
          <w:rFonts w:ascii="Times New Roman" w:hAnsi="Times New Roman" w:cs="Times New Roman"/>
          <w:b w:val="0"/>
          <w:bCs w:val="0"/>
          <w:color w:val="333333"/>
          <w:sz w:val="41"/>
          <w:szCs w:val="41"/>
        </w:rPr>
      </w:pPr>
      <w:r w:rsidRPr="006D0B82">
        <w:rPr>
          <w:rFonts w:ascii="Times New Roman" w:hAnsi="Times New Roman" w:cs="Times New Roman"/>
          <w:b w:val="0"/>
          <w:bCs w:val="0"/>
          <w:color w:val="333333"/>
          <w:sz w:val="41"/>
          <w:szCs w:val="41"/>
        </w:rPr>
        <w:t>What is Partial Dependency?</w:t>
      </w:r>
    </w:p>
    <w:p w:rsidR="007C2DD0" w:rsidRPr="006D0B82" w:rsidRDefault="007C2DD0" w:rsidP="007C2DD0">
      <w:pPr>
        <w:pStyle w:val="NormalWeb"/>
        <w:spacing w:before="0" w:beforeAutospacing="0" w:after="136" w:afterAutospacing="0"/>
        <w:rPr>
          <w:color w:val="333333"/>
          <w:sz w:val="22"/>
          <w:szCs w:val="22"/>
        </w:rPr>
      </w:pPr>
      <w:r w:rsidRPr="006D0B82">
        <w:rPr>
          <w:color w:val="333333"/>
          <w:sz w:val="22"/>
          <w:szCs w:val="22"/>
        </w:rPr>
        <w:t>Now that we know what dependency is, we are in a better state to understand what partial dependency is.</w:t>
      </w:r>
    </w:p>
    <w:p w:rsidR="007C2DD0" w:rsidRPr="006D0B82" w:rsidRDefault="007C2DD0" w:rsidP="007C2DD0">
      <w:pPr>
        <w:pStyle w:val="NormalWeb"/>
        <w:spacing w:before="0" w:beforeAutospacing="0" w:after="136" w:afterAutospacing="0"/>
        <w:rPr>
          <w:color w:val="333333"/>
          <w:sz w:val="22"/>
          <w:szCs w:val="22"/>
        </w:rPr>
      </w:pPr>
      <w:r w:rsidRPr="006D0B82">
        <w:rPr>
          <w:color w:val="333333"/>
          <w:sz w:val="22"/>
          <w:szCs w:val="22"/>
        </w:rPr>
        <w:t>For a simple table like Student, a single column like </w:t>
      </w:r>
      <w:r w:rsidRPr="006D0B82">
        <w:rPr>
          <w:rStyle w:val="HTMLCode"/>
          <w:rFonts w:ascii="Times New Roman" w:eastAsiaTheme="majorEastAsia" w:hAnsi="Times New Roman" w:cs="Times New Roman"/>
          <w:color w:val="C7254E"/>
          <w:shd w:val="clear" w:color="auto" w:fill="F9F2F4"/>
        </w:rPr>
        <w:t>student_id</w:t>
      </w:r>
      <w:r w:rsidRPr="006D0B82">
        <w:rPr>
          <w:color w:val="333333"/>
          <w:sz w:val="22"/>
          <w:szCs w:val="22"/>
        </w:rPr>
        <w:t> can uniquely identfy all the records in a table.</w:t>
      </w:r>
    </w:p>
    <w:p w:rsidR="007C2DD0" w:rsidRPr="006D0B82" w:rsidRDefault="007C2DD0" w:rsidP="007C2DD0">
      <w:pPr>
        <w:pStyle w:val="NormalWeb"/>
        <w:spacing w:before="0" w:beforeAutospacing="0" w:after="136" w:afterAutospacing="0"/>
        <w:rPr>
          <w:color w:val="333333"/>
          <w:sz w:val="22"/>
          <w:szCs w:val="22"/>
        </w:rPr>
      </w:pPr>
      <w:r w:rsidRPr="006D0B82">
        <w:rPr>
          <w:color w:val="333333"/>
          <w:sz w:val="22"/>
          <w:szCs w:val="22"/>
        </w:rPr>
        <w:lastRenderedPageBreak/>
        <w:t>But this is not true all the time. So now let's extend our example to see if more than 1 column together can act as a primary key.</w:t>
      </w:r>
    </w:p>
    <w:p w:rsidR="007C2DD0" w:rsidRPr="006D0B82" w:rsidRDefault="007C2DD0" w:rsidP="007C2DD0">
      <w:pPr>
        <w:pStyle w:val="NormalWeb"/>
        <w:spacing w:before="0" w:beforeAutospacing="0" w:after="136" w:afterAutospacing="0"/>
        <w:rPr>
          <w:color w:val="333333"/>
          <w:sz w:val="22"/>
          <w:szCs w:val="22"/>
        </w:rPr>
      </w:pPr>
      <w:r w:rsidRPr="006D0B82">
        <w:rPr>
          <w:color w:val="333333"/>
          <w:sz w:val="22"/>
          <w:szCs w:val="22"/>
        </w:rPr>
        <w:t>Let's create another table for </w:t>
      </w:r>
      <w:r w:rsidRPr="006D0B82">
        <w:rPr>
          <w:b/>
          <w:bCs/>
          <w:color w:val="333333"/>
          <w:sz w:val="22"/>
          <w:szCs w:val="22"/>
        </w:rPr>
        <w:t>Subject</w:t>
      </w:r>
      <w:r w:rsidRPr="006D0B82">
        <w:rPr>
          <w:color w:val="333333"/>
          <w:sz w:val="22"/>
          <w:szCs w:val="22"/>
        </w:rPr>
        <w:t>, which will have </w:t>
      </w:r>
      <w:r w:rsidRPr="006D0B82">
        <w:rPr>
          <w:rStyle w:val="HTMLCode"/>
          <w:rFonts w:ascii="Times New Roman" w:eastAsiaTheme="majorEastAsia" w:hAnsi="Times New Roman" w:cs="Times New Roman"/>
          <w:color w:val="C7254E"/>
          <w:shd w:val="clear" w:color="auto" w:fill="F9F2F4"/>
        </w:rPr>
        <w:t>subject_id</w:t>
      </w:r>
      <w:r w:rsidRPr="006D0B82">
        <w:rPr>
          <w:color w:val="333333"/>
          <w:sz w:val="22"/>
          <w:szCs w:val="22"/>
        </w:rPr>
        <w:t> and </w:t>
      </w:r>
      <w:r w:rsidRPr="006D0B82">
        <w:rPr>
          <w:rStyle w:val="HTMLCode"/>
          <w:rFonts w:ascii="Times New Roman" w:eastAsiaTheme="majorEastAsia" w:hAnsi="Times New Roman" w:cs="Times New Roman"/>
          <w:color w:val="C7254E"/>
          <w:shd w:val="clear" w:color="auto" w:fill="F9F2F4"/>
        </w:rPr>
        <w:t>subject_name</w:t>
      </w:r>
      <w:r w:rsidRPr="006D0B82">
        <w:rPr>
          <w:color w:val="333333"/>
          <w:sz w:val="22"/>
          <w:szCs w:val="22"/>
        </w:rPr>
        <w:t> fields and </w:t>
      </w:r>
      <w:r w:rsidRPr="006D0B82">
        <w:rPr>
          <w:rStyle w:val="HTMLCode"/>
          <w:rFonts w:ascii="Times New Roman" w:eastAsiaTheme="majorEastAsia" w:hAnsi="Times New Roman" w:cs="Times New Roman"/>
          <w:color w:val="C7254E"/>
          <w:shd w:val="clear" w:color="auto" w:fill="F9F2F4"/>
        </w:rPr>
        <w:t>subject_id</w:t>
      </w:r>
      <w:r w:rsidRPr="006D0B82">
        <w:rPr>
          <w:color w:val="333333"/>
          <w:sz w:val="22"/>
          <w:szCs w:val="22"/>
        </w:rPr>
        <w:t> will be the primary key.</w:t>
      </w:r>
    </w:p>
    <w:tbl>
      <w:tblPr>
        <w:tblW w:w="85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750"/>
        <w:gridCol w:w="4795"/>
      </w:tblGrid>
      <w:tr w:rsidR="007C2DD0" w:rsidRPr="006D0B82" w:rsidTr="007C2DD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b/>
                <w:bCs/>
                <w:color w:val="333333"/>
              </w:rPr>
            </w:pPr>
            <w:r w:rsidRPr="006D0B82">
              <w:rPr>
                <w:rFonts w:ascii="Times New Roman" w:hAnsi="Times New Roman" w:cs="Times New Roman"/>
                <w:b/>
                <w:bCs/>
                <w:color w:val="333333"/>
              </w:rPr>
              <w:t>subject_id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b/>
                <w:bCs/>
                <w:color w:val="333333"/>
              </w:rPr>
            </w:pPr>
            <w:r w:rsidRPr="006D0B82">
              <w:rPr>
                <w:rFonts w:ascii="Times New Roman" w:hAnsi="Times New Roman" w:cs="Times New Roman"/>
                <w:b/>
                <w:bCs/>
                <w:color w:val="333333"/>
              </w:rPr>
              <w:t>subject_name</w:t>
            </w:r>
          </w:p>
        </w:tc>
      </w:tr>
      <w:tr w:rsidR="007C2DD0" w:rsidRPr="006D0B82" w:rsidTr="007C2DD0">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Java</w:t>
            </w:r>
          </w:p>
        </w:tc>
      </w:tr>
      <w:tr w:rsidR="007C2DD0" w:rsidRPr="006D0B82" w:rsidTr="007C2DD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C++</w:t>
            </w:r>
          </w:p>
        </w:tc>
      </w:tr>
      <w:tr w:rsidR="007C2DD0" w:rsidRPr="006D0B82" w:rsidTr="007C2DD0">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Php</w:t>
            </w:r>
          </w:p>
        </w:tc>
      </w:tr>
    </w:tbl>
    <w:p w:rsidR="007C2DD0" w:rsidRPr="006D0B82" w:rsidRDefault="007C2DD0" w:rsidP="007C2DD0">
      <w:pPr>
        <w:pStyle w:val="NormalWeb"/>
        <w:spacing w:before="0" w:beforeAutospacing="0" w:after="136" w:afterAutospacing="0"/>
        <w:rPr>
          <w:color w:val="333333"/>
          <w:sz w:val="22"/>
          <w:szCs w:val="22"/>
        </w:rPr>
      </w:pPr>
      <w:r w:rsidRPr="006D0B82">
        <w:rPr>
          <w:color w:val="333333"/>
          <w:sz w:val="22"/>
          <w:szCs w:val="22"/>
        </w:rPr>
        <w:t>Now we have a </w:t>
      </w:r>
      <w:r w:rsidRPr="006D0B82">
        <w:rPr>
          <w:b/>
          <w:bCs/>
          <w:color w:val="333333"/>
          <w:sz w:val="22"/>
          <w:szCs w:val="22"/>
        </w:rPr>
        <w:t>Student</w:t>
      </w:r>
      <w:r w:rsidRPr="006D0B82">
        <w:rPr>
          <w:color w:val="333333"/>
          <w:sz w:val="22"/>
          <w:szCs w:val="22"/>
        </w:rPr>
        <w:t> table with student information and another table </w:t>
      </w:r>
      <w:r w:rsidRPr="006D0B82">
        <w:rPr>
          <w:b/>
          <w:bCs/>
          <w:color w:val="333333"/>
          <w:sz w:val="22"/>
          <w:szCs w:val="22"/>
        </w:rPr>
        <w:t>Subject</w:t>
      </w:r>
      <w:r w:rsidRPr="006D0B82">
        <w:rPr>
          <w:color w:val="333333"/>
          <w:sz w:val="22"/>
          <w:szCs w:val="22"/>
        </w:rPr>
        <w:t> for storing subject information.</w:t>
      </w:r>
    </w:p>
    <w:p w:rsidR="007C2DD0" w:rsidRPr="006D0B82" w:rsidRDefault="007C2DD0" w:rsidP="007C2DD0">
      <w:pPr>
        <w:pStyle w:val="NormalWeb"/>
        <w:spacing w:before="0" w:beforeAutospacing="0" w:after="136" w:afterAutospacing="0"/>
        <w:rPr>
          <w:color w:val="333333"/>
          <w:sz w:val="22"/>
          <w:szCs w:val="22"/>
        </w:rPr>
      </w:pPr>
      <w:r w:rsidRPr="006D0B82">
        <w:rPr>
          <w:color w:val="333333"/>
          <w:sz w:val="22"/>
          <w:szCs w:val="22"/>
        </w:rPr>
        <w:t>Let's create another table </w:t>
      </w:r>
      <w:r w:rsidRPr="006D0B82">
        <w:rPr>
          <w:b/>
          <w:bCs/>
          <w:color w:val="333333"/>
          <w:sz w:val="22"/>
          <w:szCs w:val="22"/>
        </w:rPr>
        <w:t>Score</w:t>
      </w:r>
      <w:r w:rsidRPr="006D0B82">
        <w:rPr>
          <w:color w:val="333333"/>
          <w:sz w:val="22"/>
          <w:szCs w:val="22"/>
        </w:rPr>
        <w:t>, to store the </w:t>
      </w:r>
      <w:r w:rsidRPr="006D0B82">
        <w:rPr>
          <w:b/>
          <w:bCs/>
          <w:color w:val="333333"/>
          <w:sz w:val="22"/>
          <w:szCs w:val="22"/>
        </w:rPr>
        <w:t>marks</w:t>
      </w:r>
      <w:r w:rsidRPr="006D0B82">
        <w:rPr>
          <w:color w:val="333333"/>
          <w:sz w:val="22"/>
          <w:szCs w:val="22"/>
        </w:rPr>
        <w:t> obtained by students in the respective subjects. We will also be saving </w:t>
      </w:r>
      <w:r w:rsidRPr="006D0B82">
        <w:rPr>
          <w:b/>
          <w:bCs/>
          <w:color w:val="333333"/>
          <w:sz w:val="22"/>
          <w:szCs w:val="22"/>
        </w:rPr>
        <w:t>name of the teacher</w:t>
      </w:r>
      <w:r w:rsidRPr="006D0B82">
        <w:rPr>
          <w:color w:val="333333"/>
          <w:sz w:val="22"/>
          <w:szCs w:val="22"/>
        </w:rPr>
        <w:t> who teaches that subject along with marks.</w:t>
      </w:r>
    </w:p>
    <w:tbl>
      <w:tblPr>
        <w:tblW w:w="85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30"/>
        <w:gridCol w:w="1849"/>
        <w:gridCol w:w="1811"/>
        <w:gridCol w:w="1249"/>
        <w:gridCol w:w="2106"/>
      </w:tblGrid>
      <w:tr w:rsidR="007C2DD0" w:rsidRPr="006D0B82" w:rsidTr="007C2DD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b/>
                <w:bCs/>
                <w:color w:val="333333"/>
              </w:rPr>
            </w:pPr>
            <w:r w:rsidRPr="006D0B82">
              <w:rPr>
                <w:rFonts w:ascii="Times New Roman" w:hAnsi="Times New Roman" w:cs="Times New Roman"/>
                <w:b/>
                <w:bCs/>
                <w:color w:val="333333"/>
              </w:rPr>
              <w:t>score_id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b/>
                <w:bCs/>
                <w:color w:val="333333"/>
              </w:rPr>
            </w:pPr>
            <w:r w:rsidRPr="006D0B82">
              <w:rPr>
                <w:rFonts w:ascii="Times New Roman" w:hAnsi="Times New Roman" w:cs="Times New Roman"/>
                <w:b/>
                <w:bCs/>
                <w:color w:val="333333"/>
              </w:rPr>
              <w:t>student_id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b/>
                <w:bCs/>
                <w:color w:val="333333"/>
              </w:rPr>
            </w:pPr>
            <w:r w:rsidRPr="006D0B82">
              <w:rPr>
                <w:rFonts w:ascii="Times New Roman" w:hAnsi="Times New Roman" w:cs="Times New Roman"/>
                <w:b/>
                <w:bCs/>
                <w:color w:val="333333"/>
              </w:rPr>
              <w:t>subject_id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b/>
                <w:bCs/>
                <w:color w:val="333333"/>
              </w:rPr>
            </w:pPr>
            <w:r w:rsidRPr="006D0B82">
              <w:rPr>
                <w:rFonts w:ascii="Times New Roman" w:hAnsi="Times New Roman" w:cs="Times New Roman"/>
                <w:b/>
                <w:bCs/>
                <w:color w:val="333333"/>
              </w:rPr>
              <w:t>marks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b/>
                <w:bCs/>
                <w:color w:val="333333"/>
              </w:rPr>
            </w:pPr>
            <w:r w:rsidRPr="006D0B82">
              <w:rPr>
                <w:rFonts w:ascii="Times New Roman" w:hAnsi="Times New Roman" w:cs="Times New Roman"/>
                <w:b/>
                <w:bCs/>
                <w:color w:val="333333"/>
              </w:rPr>
              <w:t>teacher</w:t>
            </w:r>
          </w:p>
        </w:tc>
      </w:tr>
      <w:tr w:rsidR="007C2DD0" w:rsidRPr="006D0B82" w:rsidTr="007C2DD0">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70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Java Teacher</w:t>
            </w:r>
          </w:p>
        </w:tc>
      </w:tr>
      <w:tr w:rsidR="007C2DD0" w:rsidRPr="006D0B82" w:rsidTr="007C2DD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75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C++ Teacher</w:t>
            </w:r>
          </w:p>
        </w:tc>
      </w:tr>
      <w:tr w:rsidR="007C2DD0" w:rsidRPr="006D0B82" w:rsidTr="007C2DD0">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Java Teacher</w:t>
            </w:r>
          </w:p>
        </w:tc>
      </w:tr>
    </w:tbl>
    <w:p w:rsidR="007C2DD0" w:rsidRPr="006D0B82" w:rsidRDefault="007C2DD0" w:rsidP="007C2DD0">
      <w:pPr>
        <w:pStyle w:val="NormalWeb"/>
        <w:spacing w:before="0" w:beforeAutospacing="0" w:after="136" w:afterAutospacing="0"/>
        <w:rPr>
          <w:color w:val="333333"/>
          <w:sz w:val="22"/>
          <w:szCs w:val="22"/>
        </w:rPr>
      </w:pPr>
      <w:r w:rsidRPr="006D0B82">
        <w:rPr>
          <w:color w:val="333333"/>
          <w:sz w:val="22"/>
          <w:szCs w:val="22"/>
        </w:rPr>
        <w:t>In the score table we are saving the </w:t>
      </w:r>
      <w:r w:rsidRPr="006D0B82">
        <w:rPr>
          <w:b/>
          <w:bCs/>
          <w:color w:val="333333"/>
          <w:sz w:val="22"/>
          <w:szCs w:val="22"/>
        </w:rPr>
        <w:t>student_id</w:t>
      </w:r>
      <w:r w:rsidRPr="006D0B82">
        <w:rPr>
          <w:color w:val="333333"/>
          <w:sz w:val="22"/>
          <w:szCs w:val="22"/>
        </w:rPr>
        <w:t> to know which student's marks are these and </w:t>
      </w:r>
      <w:r w:rsidRPr="006D0B82">
        <w:rPr>
          <w:b/>
          <w:bCs/>
          <w:color w:val="333333"/>
          <w:sz w:val="22"/>
          <w:szCs w:val="22"/>
        </w:rPr>
        <w:t>subject_id</w:t>
      </w:r>
      <w:r w:rsidRPr="006D0B82">
        <w:rPr>
          <w:color w:val="333333"/>
          <w:sz w:val="22"/>
          <w:szCs w:val="22"/>
        </w:rPr>
        <w:t> to know for which subject the marks are for.</w:t>
      </w:r>
    </w:p>
    <w:p w:rsidR="007C2DD0" w:rsidRPr="006D0B82" w:rsidRDefault="007C2DD0" w:rsidP="007C2DD0">
      <w:pPr>
        <w:pStyle w:val="NormalWeb"/>
        <w:spacing w:before="0" w:beforeAutospacing="0" w:after="136" w:afterAutospacing="0"/>
        <w:rPr>
          <w:color w:val="333333"/>
          <w:sz w:val="22"/>
          <w:szCs w:val="22"/>
        </w:rPr>
      </w:pPr>
      <w:r w:rsidRPr="006D0B82">
        <w:rPr>
          <w:color w:val="333333"/>
          <w:sz w:val="22"/>
          <w:szCs w:val="22"/>
        </w:rPr>
        <w:t>Together, </w:t>
      </w:r>
      <w:r w:rsidRPr="006D0B82">
        <w:rPr>
          <w:rStyle w:val="HTMLCode"/>
          <w:rFonts w:ascii="Times New Roman" w:eastAsiaTheme="majorEastAsia" w:hAnsi="Times New Roman" w:cs="Times New Roman"/>
          <w:color w:val="C7254E"/>
          <w:shd w:val="clear" w:color="auto" w:fill="F9F2F4"/>
        </w:rPr>
        <w:t>student_id + subject_id</w:t>
      </w:r>
      <w:r w:rsidRPr="006D0B82">
        <w:rPr>
          <w:color w:val="333333"/>
          <w:sz w:val="22"/>
          <w:szCs w:val="22"/>
        </w:rPr>
        <w:t> forms a </w:t>
      </w:r>
      <w:r w:rsidRPr="006D0B82">
        <w:rPr>
          <w:b/>
          <w:bCs/>
          <w:color w:val="333333"/>
          <w:sz w:val="22"/>
          <w:szCs w:val="22"/>
        </w:rPr>
        <w:t>Candidate Key</w:t>
      </w:r>
      <w:r w:rsidRPr="006D0B82">
        <w:rPr>
          <w:color w:val="333333"/>
          <w:sz w:val="22"/>
          <w:szCs w:val="22"/>
        </w:rPr>
        <w:t>(learn about </w:t>
      </w:r>
      <w:hyperlink r:id="rId7" w:tgtFrame="_blank" w:history="1">
        <w:r w:rsidRPr="006D0B82">
          <w:rPr>
            <w:rStyle w:val="Hyperlink"/>
            <w:color w:val="10A2FF"/>
            <w:sz w:val="22"/>
            <w:szCs w:val="22"/>
          </w:rPr>
          <w:t>Database Keys</w:t>
        </w:r>
      </w:hyperlink>
      <w:r w:rsidRPr="006D0B82">
        <w:rPr>
          <w:color w:val="333333"/>
          <w:sz w:val="22"/>
          <w:szCs w:val="22"/>
        </w:rPr>
        <w:t>) for this table, which can be the </w:t>
      </w:r>
      <w:r w:rsidRPr="006D0B82">
        <w:rPr>
          <w:b/>
          <w:bCs/>
          <w:color w:val="333333"/>
          <w:sz w:val="22"/>
          <w:szCs w:val="22"/>
        </w:rPr>
        <w:t>Primary key</w:t>
      </w:r>
      <w:r w:rsidRPr="006D0B82">
        <w:rPr>
          <w:color w:val="333333"/>
          <w:sz w:val="22"/>
          <w:szCs w:val="22"/>
        </w:rPr>
        <w:t>.</w:t>
      </w:r>
    </w:p>
    <w:p w:rsidR="007C2DD0" w:rsidRPr="006D0B82" w:rsidRDefault="007C2DD0" w:rsidP="007C2DD0">
      <w:pPr>
        <w:pStyle w:val="NormalWeb"/>
        <w:spacing w:before="0" w:beforeAutospacing="0" w:after="136" w:afterAutospacing="0"/>
        <w:rPr>
          <w:ins w:id="0" w:author="Unknown"/>
          <w:color w:val="333333"/>
          <w:sz w:val="22"/>
          <w:szCs w:val="22"/>
        </w:rPr>
      </w:pPr>
      <w:ins w:id="1" w:author="Unknown">
        <w:r w:rsidRPr="006D0B82">
          <w:rPr>
            <w:color w:val="333333"/>
            <w:sz w:val="22"/>
            <w:szCs w:val="22"/>
          </w:rPr>
          <w:t>Confused, How this combination can be a primary key?</w:t>
        </w:r>
      </w:ins>
    </w:p>
    <w:p w:rsidR="007C2DD0" w:rsidRPr="006D0B82" w:rsidRDefault="007C2DD0" w:rsidP="007C2DD0">
      <w:pPr>
        <w:pStyle w:val="NormalWeb"/>
        <w:spacing w:before="0" w:beforeAutospacing="0" w:after="136" w:afterAutospacing="0"/>
        <w:rPr>
          <w:ins w:id="2" w:author="Unknown"/>
          <w:color w:val="333333"/>
          <w:sz w:val="22"/>
          <w:szCs w:val="22"/>
        </w:rPr>
      </w:pPr>
      <w:ins w:id="3" w:author="Unknown">
        <w:r w:rsidRPr="006D0B82">
          <w:rPr>
            <w:color w:val="333333"/>
            <w:sz w:val="22"/>
            <w:szCs w:val="22"/>
          </w:rPr>
          <w:t>See, if I ask you to get me marks of student with </w:t>
        </w:r>
        <w:r w:rsidRPr="006D0B82">
          <w:rPr>
            <w:rStyle w:val="HTMLCode"/>
            <w:rFonts w:ascii="Times New Roman" w:eastAsiaTheme="majorEastAsia" w:hAnsi="Times New Roman" w:cs="Times New Roman"/>
            <w:color w:val="C7254E"/>
            <w:shd w:val="clear" w:color="auto" w:fill="F9F2F4"/>
          </w:rPr>
          <w:t>student_id</w:t>
        </w:r>
        <w:r w:rsidRPr="006D0B82">
          <w:rPr>
            <w:color w:val="333333"/>
            <w:sz w:val="22"/>
            <w:szCs w:val="22"/>
          </w:rPr>
          <w:t> 10, can you get it from this table? No, because you don't know for which subject. And if I give you </w:t>
        </w:r>
        <w:r w:rsidRPr="006D0B82">
          <w:rPr>
            <w:rStyle w:val="HTMLCode"/>
            <w:rFonts w:ascii="Times New Roman" w:eastAsiaTheme="majorEastAsia" w:hAnsi="Times New Roman" w:cs="Times New Roman"/>
            <w:color w:val="C7254E"/>
            <w:shd w:val="clear" w:color="auto" w:fill="F9F2F4"/>
          </w:rPr>
          <w:t>subject_id</w:t>
        </w:r>
        <w:r w:rsidRPr="006D0B82">
          <w:rPr>
            <w:color w:val="333333"/>
            <w:sz w:val="22"/>
            <w:szCs w:val="22"/>
          </w:rPr>
          <w:t>, you would not know for which student. Hence we need </w:t>
        </w:r>
        <w:r w:rsidRPr="006D0B82">
          <w:rPr>
            <w:rStyle w:val="HTMLCode"/>
            <w:rFonts w:ascii="Times New Roman" w:eastAsiaTheme="majorEastAsia" w:hAnsi="Times New Roman" w:cs="Times New Roman"/>
            <w:color w:val="C7254E"/>
            <w:shd w:val="clear" w:color="auto" w:fill="F9F2F4"/>
          </w:rPr>
          <w:t>student_id + subject_id</w:t>
        </w:r>
        <w:r w:rsidRPr="006D0B82">
          <w:rPr>
            <w:color w:val="333333"/>
            <w:sz w:val="22"/>
            <w:szCs w:val="22"/>
          </w:rPr>
          <w:t> to uniquely identify any row.</w:t>
        </w:r>
      </w:ins>
    </w:p>
    <w:p w:rsidR="007C2DD0" w:rsidRPr="006D0B82" w:rsidRDefault="007C2DD0" w:rsidP="007C2DD0">
      <w:pPr>
        <w:pStyle w:val="Heading3"/>
        <w:spacing w:before="272" w:after="136"/>
        <w:rPr>
          <w:ins w:id="4" w:author="Unknown"/>
          <w:rFonts w:ascii="Times New Roman" w:hAnsi="Times New Roman" w:cs="Times New Roman"/>
          <w:b w:val="0"/>
          <w:bCs w:val="0"/>
          <w:color w:val="333333"/>
          <w:sz w:val="33"/>
          <w:szCs w:val="33"/>
        </w:rPr>
      </w:pPr>
      <w:ins w:id="5" w:author="Unknown">
        <w:r w:rsidRPr="006D0B82">
          <w:rPr>
            <w:rFonts w:ascii="Times New Roman" w:hAnsi="Times New Roman" w:cs="Times New Roman"/>
            <w:b w:val="0"/>
            <w:bCs w:val="0"/>
            <w:color w:val="333333"/>
            <w:sz w:val="33"/>
            <w:szCs w:val="33"/>
          </w:rPr>
          <w:t>But where is Partial Dependency?</w:t>
        </w:r>
      </w:ins>
    </w:p>
    <w:p w:rsidR="007C2DD0" w:rsidRPr="006D0B82" w:rsidRDefault="007C2DD0" w:rsidP="007C2DD0">
      <w:pPr>
        <w:pStyle w:val="NormalWeb"/>
        <w:spacing w:before="0" w:beforeAutospacing="0" w:after="136" w:afterAutospacing="0"/>
        <w:rPr>
          <w:ins w:id="6" w:author="Unknown"/>
          <w:color w:val="333333"/>
          <w:sz w:val="22"/>
          <w:szCs w:val="22"/>
        </w:rPr>
      </w:pPr>
      <w:ins w:id="7" w:author="Unknown">
        <w:r w:rsidRPr="006D0B82">
          <w:rPr>
            <w:color w:val="333333"/>
            <w:sz w:val="22"/>
            <w:szCs w:val="22"/>
          </w:rPr>
          <w:t>Now if you look at the </w:t>
        </w:r>
        <w:r w:rsidRPr="006D0B82">
          <w:rPr>
            <w:b/>
            <w:bCs/>
            <w:color w:val="333333"/>
            <w:sz w:val="22"/>
            <w:szCs w:val="22"/>
          </w:rPr>
          <w:t>Score</w:t>
        </w:r>
        <w:r w:rsidRPr="006D0B82">
          <w:rPr>
            <w:color w:val="333333"/>
            <w:sz w:val="22"/>
            <w:szCs w:val="22"/>
          </w:rPr>
          <w:t> table, we have a column names </w:t>
        </w:r>
        <w:r w:rsidRPr="006D0B82">
          <w:rPr>
            <w:rStyle w:val="HTMLCode"/>
            <w:rFonts w:ascii="Times New Roman" w:eastAsiaTheme="majorEastAsia" w:hAnsi="Times New Roman" w:cs="Times New Roman"/>
            <w:color w:val="C7254E"/>
            <w:shd w:val="clear" w:color="auto" w:fill="F9F2F4"/>
          </w:rPr>
          <w:t>teacher</w:t>
        </w:r>
        <w:r w:rsidRPr="006D0B82">
          <w:rPr>
            <w:color w:val="333333"/>
            <w:sz w:val="22"/>
            <w:szCs w:val="22"/>
          </w:rPr>
          <w:t> which is only dependent on the subject, for Java it's Java Teacher and for C++ it's C++ Teacher &amp; so on.</w:t>
        </w:r>
      </w:ins>
    </w:p>
    <w:p w:rsidR="007C2DD0" w:rsidRPr="006D0B82" w:rsidRDefault="007C2DD0" w:rsidP="007C2DD0">
      <w:pPr>
        <w:pStyle w:val="NormalWeb"/>
        <w:spacing w:before="0" w:beforeAutospacing="0" w:after="136" w:afterAutospacing="0"/>
        <w:rPr>
          <w:ins w:id="8" w:author="Unknown"/>
          <w:color w:val="333333"/>
          <w:sz w:val="22"/>
          <w:szCs w:val="22"/>
        </w:rPr>
      </w:pPr>
      <w:ins w:id="9" w:author="Unknown">
        <w:r w:rsidRPr="006D0B82">
          <w:rPr>
            <w:color w:val="333333"/>
            <w:sz w:val="22"/>
            <w:szCs w:val="22"/>
          </w:rPr>
          <w:t>Now as we just discussed that the primary key for this table is a composition of two columns which is </w:t>
        </w:r>
        <w:r w:rsidRPr="006D0B82">
          <w:rPr>
            <w:rStyle w:val="HTMLCode"/>
            <w:rFonts w:ascii="Times New Roman" w:eastAsiaTheme="majorEastAsia" w:hAnsi="Times New Roman" w:cs="Times New Roman"/>
            <w:color w:val="C7254E"/>
            <w:shd w:val="clear" w:color="auto" w:fill="F9F2F4"/>
          </w:rPr>
          <w:t>student_id</w:t>
        </w:r>
        <w:r w:rsidRPr="006D0B82">
          <w:rPr>
            <w:color w:val="333333"/>
            <w:sz w:val="22"/>
            <w:szCs w:val="22"/>
          </w:rPr>
          <w:t> &amp; </w:t>
        </w:r>
        <w:r w:rsidRPr="006D0B82">
          <w:rPr>
            <w:rStyle w:val="HTMLCode"/>
            <w:rFonts w:ascii="Times New Roman" w:eastAsiaTheme="majorEastAsia" w:hAnsi="Times New Roman" w:cs="Times New Roman"/>
            <w:color w:val="C7254E"/>
            <w:shd w:val="clear" w:color="auto" w:fill="F9F2F4"/>
          </w:rPr>
          <w:t>subject_id</w:t>
        </w:r>
        <w:r w:rsidRPr="006D0B82">
          <w:rPr>
            <w:color w:val="333333"/>
            <w:sz w:val="22"/>
            <w:szCs w:val="22"/>
          </w:rPr>
          <w:t> but the teacher's name only depends on subject, hence the </w:t>
        </w:r>
        <w:r w:rsidRPr="006D0B82">
          <w:rPr>
            <w:rStyle w:val="HTMLCode"/>
            <w:rFonts w:ascii="Times New Roman" w:eastAsiaTheme="majorEastAsia" w:hAnsi="Times New Roman" w:cs="Times New Roman"/>
            <w:color w:val="C7254E"/>
            <w:shd w:val="clear" w:color="auto" w:fill="F9F2F4"/>
          </w:rPr>
          <w:t>subject_id</w:t>
        </w:r>
        <w:r w:rsidRPr="006D0B82">
          <w:rPr>
            <w:color w:val="333333"/>
            <w:sz w:val="22"/>
            <w:szCs w:val="22"/>
          </w:rPr>
          <w:t>, and has nothing to do with </w:t>
        </w:r>
        <w:r w:rsidRPr="006D0B82">
          <w:rPr>
            <w:rStyle w:val="HTMLCode"/>
            <w:rFonts w:ascii="Times New Roman" w:eastAsiaTheme="majorEastAsia" w:hAnsi="Times New Roman" w:cs="Times New Roman"/>
            <w:color w:val="C7254E"/>
            <w:shd w:val="clear" w:color="auto" w:fill="F9F2F4"/>
          </w:rPr>
          <w:t>student_id</w:t>
        </w:r>
        <w:r w:rsidRPr="006D0B82">
          <w:rPr>
            <w:color w:val="333333"/>
            <w:sz w:val="22"/>
            <w:szCs w:val="22"/>
          </w:rPr>
          <w:t>.</w:t>
        </w:r>
      </w:ins>
    </w:p>
    <w:p w:rsidR="00EA7200" w:rsidRDefault="00EA7200" w:rsidP="007C2DD0">
      <w:pPr>
        <w:pStyle w:val="Heading2"/>
        <w:spacing w:before="272" w:after="136"/>
        <w:rPr>
          <w:rFonts w:ascii="Times New Roman" w:hAnsi="Times New Roman" w:cs="Times New Roman"/>
          <w:b w:val="0"/>
          <w:bCs w:val="0"/>
          <w:color w:val="333333"/>
          <w:sz w:val="41"/>
          <w:szCs w:val="41"/>
        </w:rPr>
      </w:pPr>
      <w:r>
        <w:rPr>
          <w:rFonts w:ascii="Times New Roman" w:hAnsi="Times New Roman" w:cs="Times New Roman"/>
          <w:b w:val="0"/>
          <w:bCs w:val="0"/>
          <w:noProof/>
          <w:color w:val="333333"/>
          <w:sz w:val="41"/>
          <w:szCs w:val="41"/>
        </w:rPr>
        <w:lastRenderedPageBreak/>
        <w:drawing>
          <wp:inline distT="0" distB="0" distL="0" distR="0">
            <wp:extent cx="4067743" cy="2324425"/>
            <wp:effectExtent l="19050" t="0" r="8957" b="0"/>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4067743" cy="2324425"/>
                    </a:xfrm>
                    <a:prstGeom prst="rect">
                      <a:avLst/>
                    </a:prstGeom>
                  </pic:spPr>
                </pic:pic>
              </a:graphicData>
            </a:graphic>
          </wp:inline>
        </w:drawing>
      </w:r>
    </w:p>
    <w:p w:rsidR="00EA7200" w:rsidRDefault="00EA7200" w:rsidP="007C2DD0">
      <w:pPr>
        <w:pStyle w:val="Heading2"/>
        <w:spacing w:before="272" w:after="136"/>
        <w:rPr>
          <w:rFonts w:ascii="Times New Roman" w:hAnsi="Times New Roman" w:cs="Times New Roman"/>
          <w:b w:val="0"/>
          <w:bCs w:val="0"/>
          <w:color w:val="333333"/>
          <w:sz w:val="41"/>
          <w:szCs w:val="41"/>
        </w:rPr>
      </w:pPr>
      <w:r>
        <w:rPr>
          <w:rFonts w:ascii="Times New Roman" w:hAnsi="Times New Roman" w:cs="Times New Roman"/>
          <w:b w:val="0"/>
          <w:bCs w:val="0"/>
          <w:noProof/>
          <w:color w:val="333333"/>
          <w:sz w:val="41"/>
          <w:szCs w:val="41"/>
        </w:rPr>
        <w:drawing>
          <wp:inline distT="0" distB="0" distL="0" distR="0">
            <wp:extent cx="5144218" cy="2219635"/>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5144218" cy="2219635"/>
                    </a:xfrm>
                    <a:prstGeom prst="rect">
                      <a:avLst/>
                    </a:prstGeom>
                  </pic:spPr>
                </pic:pic>
              </a:graphicData>
            </a:graphic>
          </wp:inline>
        </w:drawing>
      </w:r>
    </w:p>
    <w:p w:rsidR="00EA7200" w:rsidRDefault="00EA7200" w:rsidP="007C2DD0">
      <w:pPr>
        <w:pStyle w:val="Heading2"/>
        <w:spacing w:before="272" w:after="136"/>
        <w:rPr>
          <w:rFonts w:ascii="Times New Roman" w:hAnsi="Times New Roman" w:cs="Times New Roman"/>
          <w:b w:val="0"/>
          <w:bCs w:val="0"/>
          <w:color w:val="333333"/>
          <w:sz w:val="41"/>
          <w:szCs w:val="41"/>
        </w:rPr>
      </w:pPr>
      <w:r>
        <w:rPr>
          <w:rFonts w:ascii="Times New Roman" w:hAnsi="Times New Roman" w:cs="Times New Roman"/>
          <w:b w:val="0"/>
          <w:bCs w:val="0"/>
          <w:noProof/>
          <w:color w:val="333333"/>
          <w:sz w:val="41"/>
          <w:szCs w:val="41"/>
        </w:rPr>
        <w:drawing>
          <wp:inline distT="0" distB="0" distL="0" distR="0">
            <wp:extent cx="4534533" cy="2238688"/>
            <wp:effectExtent l="19050" t="0" r="0"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stretch>
                      <a:fillRect/>
                    </a:stretch>
                  </pic:blipFill>
                  <pic:spPr>
                    <a:xfrm>
                      <a:off x="0" y="0"/>
                      <a:ext cx="4534533" cy="2238688"/>
                    </a:xfrm>
                    <a:prstGeom prst="rect">
                      <a:avLst/>
                    </a:prstGeom>
                  </pic:spPr>
                </pic:pic>
              </a:graphicData>
            </a:graphic>
          </wp:inline>
        </w:drawing>
      </w:r>
    </w:p>
    <w:p w:rsidR="007C2DD0" w:rsidRPr="006D0B82" w:rsidRDefault="007C2DD0" w:rsidP="007C2DD0">
      <w:pPr>
        <w:pStyle w:val="Heading2"/>
        <w:spacing w:before="272" w:after="136"/>
        <w:rPr>
          <w:rFonts w:ascii="Times New Roman" w:hAnsi="Times New Roman" w:cs="Times New Roman"/>
          <w:b w:val="0"/>
          <w:bCs w:val="0"/>
          <w:color w:val="333333"/>
          <w:sz w:val="41"/>
          <w:szCs w:val="41"/>
        </w:rPr>
      </w:pPr>
      <w:r w:rsidRPr="006D0B82">
        <w:rPr>
          <w:rFonts w:ascii="Times New Roman" w:hAnsi="Times New Roman" w:cs="Times New Roman"/>
          <w:b w:val="0"/>
          <w:bCs w:val="0"/>
          <w:color w:val="333333"/>
          <w:sz w:val="41"/>
          <w:szCs w:val="41"/>
        </w:rPr>
        <w:t>How to remove Partial Dependency?</w:t>
      </w:r>
    </w:p>
    <w:p w:rsidR="007C2DD0" w:rsidRPr="006D0B82" w:rsidRDefault="007C2DD0" w:rsidP="007C2DD0">
      <w:pPr>
        <w:pStyle w:val="NormalWeb"/>
        <w:spacing w:before="0" w:beforeAutospacing="0" w:after="136" w:afterAutospacing="0"/>
        <w:rPr>
          <w:color w:val="333333"/>
          <w:sz w:val="22"/>
          <w:szCs w:val="22"/>
        </w:rPr>
      </w:pPr>
      <w:r w:rsidRPr="006D0B82">
        <w:rPr>
          <w:color w:val="333333"/>
          <w:sz w:val="22"/>
          <w:szCs w:val="22"/>
        </w:rPr>
        <w:t>There can be many different solutions for this, but out objective is to remove teacher's name from Score table.</w:t>
      </w:r>
    </w:p>
    <w:p w:rsidR="007C2DD0" w:rsidRPr="006D0B82" w:rsidRDefault="007C2DD0" w:rsidP="007C2DD0">
      <w:pPr>
        <w:pStyle w:val="NormalWeb"/>
        <w:spacing w:before="0" w:beforeAutospacing="0" w:after="136" w:afterAutospacing="0"/>
        <w:rPr>
          <w:color w:val="333333"/>
          <w:sz w:val="22"/>
          <w:szCs w:val="22"/>
        </w:rPr>
      </w:pPr>
      <w:r w:rsidRPr="006D0B82">
        <w:rPr>
          <w:color w:val="333333"/>
          <w:sz w:val="22"/>
          <w:szCs w:val="22"/>
        </w:rPr>
        <w:t>The simplest solution is to remove columns </w:t>
      </w:r>
      <w:r w:rsidRPr="006D0B82">
        <w:rPr>
          <w:rStyle w:val="HTMLCode"/>
          <w:rFonts w:ascii="Times New Roman" w:eastAsiaTheme="majorEastAsia" w:hAnsi="Times New Roman" w:cs="Times New Roman"/>
          <w:color w:val="C7254E"/>
          <w:shd w:val="clear" w:color="auto" w:fill="F9F2F4"/>
        </w:rPr>
        <w:t>teacher</w:t>
      </w:r>
      <w:r w:rsidRPr="006D0B82">
        <w:rPr>
          <w:color w:val="333333"/>
          <w:sz w:val="22"/>
          <w:szCs w:val="22"/>
        </w:rPr>
        <w:t> from Score table and add it to the Subject table. Hence, the Subject table will become:</w:t>
      </w:r>
    </w:p>
    <w:tbl>
      <w:tblPr>
        <w:tblW w:w="85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483"/>
        <w:gridCol w:w="3175"/>
        <w:gridCol w:w="2887"/>
      </w:tblGrid>
      <w:tr w:rsidR="007C2DD0" w:rsidRPr="006D0B82" w:rsidTr="007C2DD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b/>
                <w:bCs/>
                <w:color w:val="333333"/>
              </w:rPr>
            </w:pPr>
            <w:r w:rsidRPr="006D0B82">
              <w:rPr>
                <w:rFonts w:ascii="Times New Roman" w:hAnsi="Times New Roman" w:cs="Times New Roman"/>
                <w:b/>
                <w:bCs/>
                <w:color w:val="333333"/>
              </w:rPr>
              <w:lastRenderedPageBreak/>
              <w:t>subject_id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b/>
                <w:bCs/>
                <w:color w:val="333333"/>
              </w:rPr>
            </w:pPr>
            <w:r w:rsidRPr="006D0B82">
              <w:rPr>
                <w:rFonts w:ascii="Times New Roman" w:hAnsi="Times New Roman" w:cs="Times New Roman"/>
                <w:b/>
                <w:bCs/>
                <w:color w:val="333333"/>
              </w:rPr>
              <w:t>subject_name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b/>
                <w:bCs/>
                <w:color w:val="333333"/>
              </w:rPr>
            </w:pPr>
            <w:r w:rsidRPr="006D0B82">
              <w:rPr>
                <w:rFonts w:ascii="Times New Roman" w:hAnsi="Times New Roman" w:cs="Times New Roman"/>
                <w:b/>
                <w:bCs/>
                <w:color w:val="333333"/>
              </w:rPr>
              <w:t>teacher</w:t>
            </w:r>
          </w:p>
        </w:tc>
      </w:tr>
      <w:tr w:rsidR="007C2DD0" w:rsidRPr="006D0B82" w:rsidTr="007C2DD0">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Java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Java Teacher</w:t>
            </w:r>
          </w:p>
        </w:tc>
      </w:tr>
      <w:tr w:rsidR="007C2DD0" w:rsidRPr="006D0B82" w:rsidTr="007C2DD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C++ Teacher</w:t>
            </w:r>
          </w:p>
        </w:tc>
      </w:tr>
      <w:tr w:rsidR="007C2DD0" w:rsidRPr="006D0B82" w:rsidTr="007C2DD0">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Php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Php Teacher</w:t>
            </w:r>
          </w:p>
        </w:tc>
      </w:tr>
    </w:tbl>
    <w:p w:rsidR="007C2DD0" w:rsidRPr="006D0B82" w:rsidRDefault="007C2DD0" w:rsidP="007C2DD0">
      <w:pPr>
        <w:pStyle w:val="NormalWeb"/>
        <w:spacing w:before="0" w:beforeAutospacing="0" w:after="136" w:afterAutospacing="0"/>
        <w:rPr>
          <w:color w:val="333333"/>
          <w:sz w:val="22"/>
          <w:szCs w:val="22"/>
        </w:rPr>
      </w:pPr>
      <w:r w:rsidRPr="006D0B82">
        <w:rPr>
          <w:color w:val="333333"/>
          <w:sz w:val="22"/>
          <w:szCs w:val="22"/>
        </w:rPr>
        <w:t>And our Score table is now in the second normal form, with no partial dependency.</w:t>
      </w:r>
    </w:p>
    <w:tbl>
      <w:tblPr>
        <w:tblW w:w="85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31"/>
        <w:gridCol w:w="2453"/>
        <w:gridCol w:w="2403"/>
        <w:gridCol w:w="1658"/>
      </w:tblGrid>
      <w:tr w:rsidR="007C2DD0" w:rsidRPr="006D0B82" w:rsidTr="007C2DD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b/>
                <w:bCs/>
                <w:color w:val="333333"/>
              </w:rPr>
            </w:pPr>
            <w:r w:rsidRPr="006D0B82">
              <w:rPr>
                <w:rFonts w:ascii="Times New Roman" w:hAnsi="Times New Roman" w:cs="Times New Roman"/>
                <w:b/>
                <w:bCs/>
                <w:color w:val="333333"/>
              </w:rPr>
              <w:t>score_id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b/>
                <w:bCs/>
                <w:color w:val="333333"/>
              </w:rPr>
            </w:pPr>
            <w:r w:rsidRPr="006D0B82">
              <w:rPr>
                <w:rFonts w:ascii="Times New Roman" w:hAnsi="Times New Roman" w:cs="Times New Roman"/>
                <w:b/>
                <w:bCs/>
                <w:color w:val="333333"/>
              </w:rPr>
              <w:t>student_id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b/>
                <w:bCs/>
                <w:color w:val="333333"/>
              </w:rPr>
            </w:pPr>
            <w:r w:rsidRPr="006D0B82">
              <w:rPr>
                <w:rFonts w:ascii="Times New Roman" w:hAnsi="Times New Roman" w:cs="Times New Roman"/>
                <w:b/>
                <w:bCs/>
                <w:color w:val="333333"/>
              </w:rPr>
              <w:t>subject_id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b/>
                <w:bCs/>
                <w:color w:val="333333"/>
              </w:rPr>
            </w:pPr>
            <w:r w:rsidRPr="006D0B82">
              <w:rPr>
                <w:rFonts w:ascii="Times New Roman" w:hAnsi="Times New Roman" w:cs="Times New Roman"/>
                <w:b/>
                <w:bCs/>
                <w:color w:val="333333"/>
              </w:rPr>
              <w:t>marks</w:t>
            </w:r>
          </w:p>
        </w:tc>
      </w:tr>
      <w:tr w:rsidR="007C2DD0" w:rsidRPr="006D0B82" w:rsidTr="007C2DD0">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70</w:t>
            </w:r>
          </w:p>
        </w:tc>
      </w:tr>
      <w:tr w:rsidR="007C2DD0" w:rsidRPr="006D0B82" w:rsidTr="007C2DD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75</w:t>
            </w:r>
          </w:p>
        </w:tc>
      </w:tr>
      <w:tr w:rsidR="007C2DD0" w:rsidRPr="006D0B82" w:rsidTr="007C2DD0">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C2DD0" w:rsidRPr="006D0B82" w:rsidRDefault="007C2DD0">
            <w:pPr>
              <w:spacing w:after="272"/>
              <w:rPr>
                <w:rFonts w:ascii="Times New Roman" w:hAnsi="Times New Roman" w:cs="Times New Roman"/>
                <w:color w:val="333333"/>
              </w:rPr>
            </w:pPr>
            <w:r w:rsidRPr="006D0B82">
              <w:rPr>
                <w:rFonts w:ascii="Times New Roman" w:hAnsi="Times New Roman" w:cs="Times New Roman"/>
                <w:color w:val="333333"/>
              </w:rPr>
              <w:t>80</w:t>
            </w:r>
          </w:p>
        </w:tc>
      </w:tr>
    </w:tbl>
    <w:p w:rsidR="00593D1E" w:rsidRPr="006D0B82" w:rsidRDefault="00593D1E" w:rsidP="00593D1E">
      <w:pPr>
        <w:pStyle w:val="Heading1"/>
        <w:spacing w:before="272" w:beforeAutospacing="0" w:after="136" w:afterAutospacing="0"/>
        <w:rPr>
          <w:b w:val="0"/>
          <w:bCs w:val="0"/>
          <w:color w:val="333333"/>
          <w:sz w:val="49"/>
          <w:szCs w:val="49"/>
        </w:rPr>
      </w:pPr>
      <w:r w:rsidRPr="006D0B82">
        <w:rPr>
          <w:b w:val="0"/>
          <w:bCs w:val="0"/>
          <w:color w:val="333333"/>
          <w:sz w:val="49"/>
          <w:szCs w:val="49"/>
        </w:rPr>
        <w:t>Third Normal Form (3NF)</w:t>
      </w:r>
    </w:p>
    <w:p w:rsidR="00593D1E" w:rsidRPr="006D0B82" w:rsidRDefault="00593D1E" w:rsidP="00593D1E">
      <w:pPr>
        <w:pStyle w:val="NormalWeb"/>
        <w:spacing w:before="0" w:beforeAutospacing="0" w:after="127" w:afterAutospacing="0"/>
        <w:rPr>
          <w:color w:val="333333"/>
          <w:sz w:val="20"/>
          <w:szCs w:val="20"/>
        </w:rPr>
      </w:pPr>
      <w:r w:rsidRPr="006D0B82">
        <w:rPr>
          <w:color w:val="333333"/>
          <w:sz w:val="20"/>
          <w:szCs w:val="20"/>
        </w:rPr>
        <w:t>In our last tutorial, we learned about the </w:t>
      </w:r>
      <w:hyperlink r:id="rId11" w:tgtFrame="_blank" w:history="1">
        <w:r w:rsidRPr="006D0B82">
          <w:rPr>
            <w:rStyle w:val="Hyperlink"/>
            <w:color w:val="10A2FF"/>
            <w:sz w:val="20"/>
            <w:szCs w:val="20"/>
          </w:rPr>
          <w:t>second normal form</w:t>
        </w:r>
      </w:hyperlink>
      <w:r w:rsidRPr="006D0B82">
        <w:rPr>
          <w:color w:val="333333"/>
          <w:sz w:val="20"/>
          <w:szCs w:val="20"/>
        </w:rPr>
        <w:t> and even normalized our </w:t>
      </w:r>
      <w:r w:rsidRPr="006D0B82">
        <w:rPr>
          <w:b/>
          <w:bCs/>
          <w:color w:val="333333"/>
          <w:sz w:val="20"/>
          <w:szCs w:val="20"/>
        </w:rPr>
        <w:t>Score</w:t>
      </w:r>
      <w:r w:rsidRPr="006D0B82">
        <w:rPr>
          <w:color w:val="333333"/>
          <w:sz w:val="20"/>
          <w:szCs w:val="20"/>
        </w:rPr>
        <w:t> table into the 2nd Normal Form.</w:t>
      </w:r>
    </w:p>
    <w:p w:rsidR="00593D1E" w:rsidRPr="006D0B82" w:rsidRDefault="00593D1E" w:rsidP="00593D1E">
      <w:pPr>
        <w:pStyle w:val="NormalWeb"/>
        <w:spacing w:before="0" w:beforeAutospacing="0" w:after="127" w:afterAutospacing="0"/>
        <w:rPr>
          <w:color w:val="333333"/>
          <w:sz w:val="20"/>
          <w:szCs w:val="20"/>
        </w:rPr>
      </w:pPr>
      <w:r w:rsidRPr="006D0B82">
        <w:rPr>
          <w:color w:val="333333"/>
          <w:sz w:val="20"/>
          <w:szCs w:val="20"/>
        </w:rPr>
        <w:t>So let's use the same example, where we have 3 tables, </w:t>
      </w:r>
      <w:r w:rsidRPr="006D0B82">
        <w:rPr>
          <w:b/>
          <w:bCs/>
          <w:color w:val="333333"/>
          <w:sz w:val="20"/>
          <w:szCs w:val="20"/>
        </w:rPr>
        <w:t>Student</w:t>
      </w:r>
      <w:r w:rsidRPr="006D0B82">
        <w:rPr>
          <w:color w:val="333333"/>
          <w:sz w:val="20"/>
          <w:szCs w:val="20"/>
        </w:rPr>
        <w:t>, </w:t>
      </w:r>
      <w:r w:rsidRPr="006D0B82">
        <w:rPr>
          <w:b/>
          <w:bCs/>
          <w:color w:val="333333"/>
          <w:sz w:val="20"/>
          <w:szCs w:val="20"/>
        </w:rPr>
        <w:t>Subject</w:t>
      </w:r>
      <w:r w:rsidRPr="006D0B82">
        <w:rPr>
          <w:color w:val="333333"/>
          <w:sz w:val="20"/>
          <w:szCs w:val="20"/>
        </w:rPr>
        <w:t> and </w:t>
      </w:r>
      <w:r w:rsidRPr="006D0B82">
        <w:rPr>
          <w:b/>
          <w:bCs/>
          <w:color w:val="333333"/>
          <w:sz w:val="20"/>
          <w:szCs w:val="20"/>
        </w:rPr>
        <w:t>Score</w:t>
      </w:r>
      <w:r w:rsidRPr="006D0B82">
        <w:rPr>
          <w:color w:val="333333"/>
          <w:sz w:val="20"/>
          <w:szCs w:val="20"/>
        </w:rPr>
        <w:t>.</w:t>
      </w:r>
    </w:p>
    <w:p w:rsidR="00593D1E" w:rsidRPr="006D0B82" w:rsidRDefault="00593D1E" w:rsidP="00593D1E">
      <w:pPr>
        <w:pStyle w:val="Heading4"/>
        <w:spacing w:before="127" w:after="127"/>
        <w:rPr>
          <w:rFonts w:ascii="Times New Roman" w:hAnsi="Times New Roman" w:cs="Times New Roman"/>
          <w:b w:val="0"/>
          <w:bCs w:val="0"/>
          <w:color w:val="333333"/>
          <w:sz w:val="23"/>
          <w:szCs w:val="23"/>
        </w:rPr>
      </w:pPr>
      <w:r w:rsidRPr="006D0B82">
        <w:rPr>
          <w:rFonts w:ascii="Times New Roman" w:hAnsi="Times New Roman" w:cs="Times New Roman"/>
          <w:b w:val="0"/>
          <w:bCs w:val="0"/>
          <w:color w:val="333333"/>
          <w:sz w:val="23"/>
          <w:szCs w:val="23"/>
        </w:rPr>
        <w:t>Student Table</w:t>
      </w:r>
    </w:p>
    <w:tbl>
      <w:tblPr>
        <w:tblW w:w="801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018"/>
        <w:gridCol w:w="1226"/>
        <w:gridCol w:w="1468"/>
        <w:gridCol w:w="1490"/>
        <w:gridCol w:w="1814"/>
      </w:tblGrid>
      <w:tr w:rsidR="00593D1E" w:rsidRPr="006D0B82" w:rsidTr="00593D1E">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student_id</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name</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reg_no</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branch</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address</w:t>
            </w:r>
          </w:p>
        </w:tc>
      </w:tr>
      <w:tr w:rsidR="00593D1E" w:rsidRPr="006D0B82" w:rsidTr="00593D1E">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Akon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07-WY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CSE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Kerala</w:t>
            </w:r>
          </w:p>
        </w:tc>
      </w:tr>
      <w:tr w:rsidR="00593D1E" w:rsidRPr="006D0B82" w:rsidTr="00593D1E">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11</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Akon</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08-WY</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IT</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Gujarat</w:t>
            </w:r>
          </w:p>
        </w:tc>
      </w:tr>
      <w:tr w:rsidR="00593D1E" w:rsidRPr="006D0B82" w:rsidTr="00593D1E">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Bkon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09-WY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IT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Rajasthan</w:t>
            </w:r>
          </w:p>
        </w:tc>
      </w:tr>
    </w:tbl>
    <w:p w:rsidR="00593D1E" w:rsidRPr="006D0B82" w:rsidRDefault="00593D1E" w:rsidP="00593D1E">
      <w:pPr>
        <w:pStyle w:val="Heading4"/>
        <w:spacing w:before="127" w:after="127"/>
        <w:rPr>
          <w:rFonts w:ascii="Times New Roman" w:hAnsi="Times New Roman" w:cs="Times New Roman"/>
          <w:b w:val="0"/>
          <w:bCs w:val="0"/>
          <w:color w:val="333333"/>
          <w:sz w:val="23"/>
          <w:szCs w:val="23"/>
        </w:rPr>
      </w:pPr>
      <w:r w:rsidRPr="006D0B82">
        <w:rPr>
          <w:rFonts w:ascii="Times New Roman" w:hAnsi="Times New Roman" w:cs="Times New Roman"/>
          <w:b w:val="0"/>
          <w:bCs w:val="0"/>
          <w:color w:val="333333"/>
          <w:sz w:val="23"/>
          <w:szCs w:val="23"/>
        </w:rPr>
        <w:t>Subject Table</w:t>
      </w:r>
    </w:p>
    <w:tbl>
      <w:tblPr>
        <w:tblW w:w="801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331"/>
        <w:gridCol w:w="2977"/>
        <w:gridCol w:w="2708"/>
      </w:tblGrid>
      <w:tr w:rsidR="00593D1E" w:rsidRPr="006D0B82" w:rsidTr="00593D1E">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subject_id</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subject_name</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teacher</w:t>
            </w:r>
          </w:p>
        </w:tc>
      </w:tr>
      <w:tr w:rsidR="00593D1E" w:rsidRPr="006D0B82" w:rsidTr="00593D1E">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Java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Java Teacher</w:t>
            </w:r>
          </w:p>
        </w:tc>
      </w:tr>
      <w:tr w:rsidR="00593D1E" w:rsidRPr="006D0B82" w:rsidTr="00593D1E">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lastRenderedPageBreak/>
              <w:t>2</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C++</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C++ Teacher</w:t>
            </w:r>
          </w:p>
        </w:tc>
      </w:tr>
      <w:tr w:rsidR="00593D1E" w:rsidRPr="006D0B82" w:rsidTr="00593D1E">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Php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Php Teacher</w:t>
            </w:r>
          </w:p>
        </w:tc>
      </w:tr>
    </w:tbl>
    <w:p w:rsidR="00593D1E" w:rsidRPr="006D0B82" w:rsidRDefault="00593D1E" w:rsidP="00593D1E">
      <w:pPr>
        <w:pStyle w:val="Heading4"/>
        <w:spacing w:before="127" w:after="127"/>
        <w:rPr>
          <w:rFonts w:ascii="Times New Roman" w:hAnsi="Times New Roman" w:cs="Times New Roman"/>
          <w:b w:val="0"/>
          <w:bCs w:val="0"/>
          <w:color w:val="333333"/>
          <w:sz w:val="23"/>
          <w:szCs w:val="23"/>
        </w:rPr>
      </w:pPr>
      <w:r w:rsidRPr="006D0B82">
        <w:rPr>
          <w:rFonts w:ascii="Times New Roman" w:hAnsi="Times New Roman" w:cs="Times New Roman"/>
          <w:b w:val="0"/>
          <w:bCs w:val="0"/>
          <w:color w:val="333333"/>
          <w:sz w:val="23"/>
          <w:szCs w:val="23"/>
        </w:rPr>
        <w:t>Score Table</w:t>
      </w:r>
    </w:p>
    <w:tbl>
      <w:tblPr>
        <w:tblW w:w="801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905"/>
        <w:gridCol w:w="2300"/>
        <w:gridCol w:w="2252"/>
        <w:gridCol w:w="1559"/>
      </w:tblGrid>
      <w:tr w:rsidR="00593D1E" w:rsidRPr="006D0B82" w:rsidTr="00593D1E">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score_id</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student_id</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subject_id</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marks</w:t>
            </w:r>
          </w:p>
        </w:tc>
      </w:tr>
      <w:tr w:rsidR="00593D1E" w:rsidRPr="006D0B82" w:rsidTr="00593D1E">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70</w:t>
            </w:r>
          </w:p>
        </w:tc>
      </w:tr>
      <w:tr w:rsidR="00593D1E" w:rsidRPr="006D0B82" w:rsidTr="00593D1E">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10</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75</w:t>
            </w:r>
          </w:p>
        </w:tc>
      </w:tr>
      <w:tr w:rsidR="00593D1E" w:rsidRPr="006D0B82" w:rsidTr="00593D1E">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80</w:t>
            </w:r>
          </w:p>
        </w:tc>
      </w:tr>
    </w:tbl>
    <w:p w:rsidR="00593D1E" w:rsidRPr="006D0B82" w:rsidRDefault="00593D1E" w:rsidP="00593D1E">
      <w:pPr>
        <w:pStyle w:val="NormalWeb"/>
        <w:spacing w:before="0" w:beforeAutospacing="0" w:after="127" w:afterAutospacing="0"/>
        <w:rPr>
          <w:color w:val="333333"/>
          <w:sz w:val="20"/>
          <w:szCs w:val="20"/>
        </w:rPr>
      </w:pPr>
      <w:r w:rsidRPr="006D0B82">
        <w:rPr>
          <w:color w:val="333333"/>
          <w:sz w:val="20"/>
          <w:szCs w:val="20"/>
        </w:rPr>
        <w:t>In the Score table, we need to store some more information, which is the exam name and total marks, so let's add 2 more columns to the Score table.</w:t>
      </w:r>
    </w:p>
    <w:tbl>
      <w:tblPr>
        <w:tblW w:w="801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162"/>
        <w:gridCol w:w="1403"/>
        <w:gridCol w:w="1373"/>
        <w:gridCol w:w="951"/>
        <w:gridCol w:w="1556"/>
        <w:gridCol w:w="1571"/>
      </w:tblGrid>
      <w:tr w:rsidR="00593D1E" w:rsidRPr="006D0B82" w:rsidTr="00593D1E">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score_id</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student_id</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subject_id</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marks</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exam_name</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total_marks</w:t>
            </w:r>
          </w:p>
        </w:tc>
      </w:tr>
      <w:tr w:rsidR="00593D1E" w:rsidRPr="006D0B82" w:rsidTr="00593D1E">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p>
        </w:tc>
      </w:tr>
      <w:tr w:rsidR="00593D1E" w:rsidRPr="006D0B82" w:rsidTr="00593D1E">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p>
        </w:tc>
      </w:tr>
      <w:tr w:rsidR="00593D1E" w:rsidRPr="006D0B82" w:rsidTr="00593D1E">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593D1E" w:rsidRPr="006D0B82" w:rsidRDefault="00593D1E">
            <w:pPr>
              <w:spacing w:after="255"/>
              <w:rPr>
                <w:rFonts w:ascii="Times New Roman" w:hAnsi="Times New Roman" w:cs="Times New Roman"/>
                <w:color w:val="333333"/>
                <w:sz w:val="20"/>
                <w:szCs w:val="20"/>
              </w:rPr>
            </w:pPr>
          </w:p>
        </w:tc>
      </w:tr>
    </w:tbl>
    <w:p w:rsidR="00593D1E" w:rsidRPr="006D0B82" w:rsidRDefault="00593D1E" w:rsidP="00593D1E">
      <w:pPr>
        <w:pStyle w:val="Heading2"/>
        <w:spacing w:before="255" w:after="127"/>
        <w:rPr>
          <w:rFonts w:ascii="Times New Roman" w:hAnsi="Times New Roman" w:cs="Times New Roman"/>
          <w:b w:val="0"/>
          <w:bCs w:val="0"/>
          <w:color w:val="333333"/>
          <w:sz w:val="38"/>
          <w:szCs w:val="38"/>
        </w:rPr>
      </w:pPr>
      <w:r w:rsidRPr="006D0B82">
        <w:rPr>
          <w:rFonts w:ascii="Times New Roman" w:hAnsi="Times New Roman" w:cs="Times New Roman"/>
          <w:b w:val="0"/>
          <w:bCs w:val="0"/>
          <w:color w:val="333333"/>
          <w:sz w:val="38"/>
          <w:szCs w:val="38"/>
        </w:rPr>
        <w:t>Requirements for Third Normal Form</w:t>
      </w:r>
    </w:p>
    <w:p w:rsidR="00593D1E" w:rsidRPr="006D0B82" w:rsidRDefault="00593D1E" w:rsidP="00593D1E">
      <w:pPr>
        <w:pStyle w:val="NormalWeb"/>
        <w:spacing w:before="0" w:beforeAutospacing="0" w:after="127" w:afterAutospacing="0"/>
        <w:rPr>
          <w:color w:val="333333"/>
          <w:sz w:val="20"/>
          <w:szCs w:val="20"/>
        </w:rPr>
      </w:pPr>
      <w:r w:rsidRPr="006D0B82">
        <w:rPr>
          <w:color w:val="333333"/>
          <w:sz w:val="20"/>
          <w:szCs w:val="20"/>
        </w:rPr>
        <w:t>For a table to be in the third normal form,</w:t>
      </w:r>
    </w:p>
    <w:p w:rsidR="00593D1E" w:rsidRPr="006D0B82" w:rsidRDefault="00593D1E" w:rsidP="00593D1E">
      <w:pPr>
        <w:numPr>
          <w:ilvl w:val="0"/>
          <w:numId w:val="4"/>
        </w:numPr>
        <w:spacing w:before="100" w:beforeAutospacing="1" w:after="100" w:afterAutospacing="1" w:line="382" w:lineRule="atLeast"/>
        <w:rPr>
          <w:rFonts w:ascii="Times New Roman" w:hAnsi="Times New Roman" w:cs="Times New Roman"/>
          <w:color w:val="333333"/>
          <w:sz w:val="20"/>
          <w:szCs w:val="20"/>
        </w:rPr>
      </w:pPr>
      <w:r w:rsidRPr="006D0B82">
        <w:rPr>
          <w:rFonts w:ascii="Times New Roman" w:hAnsi="Times New Roman" w:cs="Times New Roman"/>
          <w:color w:val="333333"/>
          <w:sz w:val="20"/>
          <w:szCs w:val="20"/>
        </w:rPr>
        <w:t>It should be in the Second Normal form.</w:t>
      </w:r>
    </w:p>
    <w:p w:rsidR="00593D1E" w:rsidRPr="006D0B82" w:rsidRDefault="00593D1E" w:rsidP="00593D1E">
      <w:pPr>
        <w:numPr>
          <w:ilvl w:val="0"/>
          <w:numId w:val="4"/>
        </w:numPr>
        <w:spacing w:before="100" w:beforeAutospacing="1" w:after="100" w:afterAutospacing="1" w:line="382" w:lineRule="atLeast"/>
        <w:rPr>
          <w:rFonts w:ascii="Times New Roman" w:hAnsi="Times New Roman" w:cs="Times New Roman"/>
          <w:color w:val="333333"/>
          <w:sz w:val="20"/>
          <w:szCs w:val="20"/>
        </w:rPr>
      </w:pPr>
      <w:r w:rsidRPr="006D0B82">
        <w:rPr>
          <w:rFonts w:ascii="Times New Roman" w:hAnsi="Times New Roman" w:cs="Times New Roman"/>
          <w:color w:val="333333"/>
          <w:sz w:val="20"/>
          <w:szCs w:val="20"/>
        </w:rPr>
        <w:t>And it should not have Transitive Dependency.</w:t>
      </w:r>
    </w:p>
    <w:p w:rsidR="00593D1E" w:rsidRPr="006D0B82" w:rsidRDefault="00593D1E" w:rsidP="00593D1E">
      <w:pPr>
        <w:pStyle w:val="Heading3"/>
        <w:spacing w:before="272" w:after="136"/>
        <w:rPr>
          <w:rFonts w:ascii="Times New Roman" w:hAnsi="Times New Roman" w:cs="Times New Roman"/>
          <w:b w:val="0"/>
          <w:bCs w:val="0"/>
          <w:color w:val="333333"/>
          <w:sz w:val="33"/>
          <w:szCs w:val="33"/>
        </w:rPr>
      </w:pPr>
      <w:r w:rsidRPr="006D0B82">
        <w:rPr>
          <w:rFonts w:ascii="Times New Roman" w:hAnsi="Times New Roman" w:cs="Times New Roman"/>
          <w:b w:val="0"/>
          <w:bCs w:val="0"/>
          <w:color w:val="333333"/>
          <w:sz w:val="33"/>
          <w:szCs w:val="33"/>
        </w:rPr>
        <w:t>What is Transitive Dependency?</w:t>
      </w:r>
    </w:p>
    <w:p w:rsidR="00593D1E" w:rsidRPr="006D0B82" w:rsidRDefault="00593D1E" w:rsidP="00593D1E">
      <w:pPr>
        <w:pStyle w:val="NormalWeb"/>
        <w:spacing w:before="0" w:beforeAutospacing="0" w:after="136" w:afterAutospacing="0"/>
        <w:rPr>
          <w:color w:val="333333"/>
          <w:sz w:val="22"/>
          <w:szCs w:val="22"/>
        </w:rPr>
      </w:pPr>
      <w:r w:rsidRPr="006D0B82">
        <w:rPr>
          <w:color w:val="333333"/>
          <w:sz w:val="22"/>
          <w:szCs w:val="22"/>
        </w:rPr>
        <w:t>With </w:t>
      </w:r>
      <w:r w:rsidRPr="006D0B82">
        <w:rPr>
          <w:rStyle w:val="HTMLCode"/>
          <w:rFonts w:ascii="Times New Roman" w:eastAsiaTheme="majorEastAsia" w:hAnsi="Times New Roman" w:cs="Times New Roman"/>
          <w:color w:val="C7254E"/>
          <w:shd w:val="clear" w:color="auto" w:fill="F9F2F4"/>
        </w:rPr>
        <w:t>exam_name</w:t>
      </w:r>
      <w:r w:rsidRPr="006D0B82">
        <w:rPr>
          <w:color w:val="333333"/>
          <w:sz w:val="22"/>
          <w:szCs w:val="22"/>
        </w:rPr>
        <w:t> and </w:t>
      </w:r>
      <w:r w:rsidRPr="006D0B82">
        <w:rPr>
          <w:rStyle w:val="HTMLCode"/>
          <w:rFonts w:ascii="Times New Roman" w:eastAsiaTheme="majorEastAsia" w:hAnsi="Times New Roman" w:cs="Times New Roman"/>
          <w:color w:val="C7254E"/>
          <w:shd w:val="clear" w:color="auto" w:fill="F9F2F4"/>
        </w:rPr>
        <w:t>total_marks</w:t>
      </w:r>
      <w:r w:rsidRPr="006D0B82">
        <w:rPr>
          <w:color w:val="333333"/>
          <w:sz w:val="22"/>
          <w:szCs w:val="22"/>
        </w:rPr>
        <w:t> added to our Score table, it saves more data now. Primary key for our Score table is a composite key, which means it's made up of two attributes or columns → </w:t>
      </w:r>
      <w:r w:rsidRPr="006D0B82">
        <w:rPr>
          <w:b/>
          <w:bCs/>
          <w:color w:val="333333"/>
          <w:sz w:val="22"/>
          <w:szCs w:val="22"/>
        </w:rPr>
        <w:t>student_id + subject_id</w:t>
      </w:r>
      <w:r w:rsidRPr="006D0B82">
        <w:rPr>
          <w:color w:val="333333"/>
          <w:sz w:val="22"/>
          <w:szCs w:val="22"/>
        </w:rPr>
        <w:t>.</w:t>
      </w:r>
    </w:p>
    <w:p w:rsidR="00593D1E" w:rsidRPr="006D0B82" w:rsidRDefault="00593D1E" w:rsidP="00593D1E">
      <w:pPr>
        <w:pStyle w:val="NormalWeb"/>
        <w:spacing w:before="0" w:beforeAutospacing="0" w:after="136" w:afterAutospacing="0"/>
        <w:rPr>
          <w:color w:val="333333"/>
          <w:sz w:val="22"/>
          <w:szCs w:val="22"/>
        </w:rPr>
      </w:pPr>
      <w:r w:rsidRPr="006D0B82">
        <w:rPr>
          <w:color w:val="333333"/>
          <w:sz w:val="22"/>
          <w:szCs w:val="22"/>
        </w:rPr>
        <w:t>Our new column </w:t>
      </w:r>
      <w:r w:rsidRPr="006D0B82">
        <w:rPr>
          <w:rStyle w:val="HTMLCode"/>
          <w:rFonts w:ascii="Times New Roman" w:eastAsiaTheme="majorEastAsia" w:hAnsi="Times New Roman" w:cs="Times New Roman"/>
          <w:color w:val="C7254E"/>
          <w:shd w:val="clear" w:color="auto" w:fill="F9F2F4"/>
        </w:rPr>
        <w:t>exam_name</w:t>
      </w:r>
      <w:r w:rsidRPr="006D0B82">
        <w:rPr>
          <w:color w:val="333333"/>
          <w:sz w:val="22"/>
          <w:szCs w:val="22"/>
        </w:rPr>
        <w:t> depends on both student and subject. For example, a mechanical engineering student will have Workshop exam but a computer science student won't. And for some subjects you have Prctical exams and for some you don't. So we can say that </w:t>
      </w:r>
      <w:r w:rsidRPr="006D0B82">
        <w:rPr>
          <w:rStyle w:val="HTMLCode"/>
          <w:rFonts w:ascii="Times New Roman" w:eastAsiaTheme="majorEastAsia" w:hAnsi="Times New Roman" w:cs="Times New Roman"/>
          <w:color w:val="C7254E"/>
          <w:shd w:val="clear" w:color="auto" w:fill="F9F2F4"/>
        </w:rPr>
        <w:t>exam_name</w:t>
      </w:r>
      <w:r w:rsidRPr="006D0B82">
        <w:rPr>
          <w:color w:val="333333"/>
          <w:sz w:val="22"/>
          <w:szCs w:val="22"/>
        </w:rPr>
        <w:t> is dependent on both </w:t>
      </w:r>
      <w:r w:rsidRPr="006D0B82">
        <w:rPr>
          <w:rStyle w:val="HTMLCode"/>
          <w:rFonts w:ascii="Times New Roman" w:eastAsiaTheme="majorEastAsia" w:hAnsi="Times New Roman" w:cs="Times New Roman"/>
          <w:color w:val="C7254E"/>
          <w:shd w:val="clear" w:color="auto" w:fill="F9F2F4"/>
        </w:rPr>
        <w:t>student_id</w:t>
      </w:r>
      <w:r w:rsidRPr="006D0B82">
        <w:rPr>
          <w:color w:val="333333"/>
          <w:sz w:val="22"/>
          <w:szCs w:val="22"/>
        </w:rPr>
        <w:t> and </w:t>
      </w:r>
      <w:r w:rsidRPr="006D0B82">
        <w:rPr>
          <w:rStyle w:val="HTMLCode"/>
          <w:rFonts w:ascii="Times New Roman" w:eastAsiaTheme="majorEastAsia" w:hAnsi="Times New Roman" w:cs="Times New Roman"/>
          <w:color w:val="C7254E"/>
          <w:shd w:val="clear" w:color="auto" w:fill="F9F2F4"/>
        </w:rPr>
        <w:t>subject_id</w:t>
      </w:r>
      <w:r w:rsidRPr="006D0B82">
        <w:rPr>
          <w:color w:val="333333"/>
          <w:sz w:val="22"/>
          <w:szCs w:val="22"/>
        </w:rPr>
        <w:t>.</w:t>
      </w:r>
    </w:p>
    <w:p w:rsidR="00593D1E" w:rsidRPr="006D0B82" w:rsidRDefault="00593D1E" w:rsidP="00593D1E">
      <w:pPr>
        <w:pStyle w:val="NormalWeb"/>
        <w:spacing w:before="0" w:beforeAutospacing="0" w:after="136" w:afterAutospacing="0"/>
        <w:rPr>
          <w:color w:val="333333"/>
          <w:sz w:val="22"/>
          <w:szCs w:val="22"/>
        </w:rPr>
      </w:pPr>
      <w:r w:rsidRPr="006D0B82">
        <w:rPr>
          <w:color w:val="333333"/>
          <w:sz w:val="22"/>
          <w:szCs w:val="22"/>
        </w:rPr>
        <w:t>And what about our second new column </w:t>
      </w:r>
      <w:r w:rsidRPr="006D0B82">
        <w:rPr>
          <w:rStyle w:val="HTMLCode"/>
          <w:rFonts w:ascii="Times New Roman" w:eastAsiaTheme="majorEastAsia" w:hAnsi="Times New Roman" w:cs="Times New Roman"/>
          <w:color w:val="C7254E"/>
          <w:shd w:val="clear" w:color="auto" w:fill="F9F2F4"/>
        </w:rPr>
        <w:t>total_marks</w:t>
      </w:r>
      <w:r w:rsidRPr="006D0B82">
        <w:rPr>
          <w:color w:val="333333"/>
          <w:sz w:val="22"/>
          <w:szCs w:val="22"/>
        </w:rPr>
        <w:t>? Does it depend on our Score table's primary key?</w:t>
      </w:r>
    </w:p>
    <w:p w:rsidR="00593D1E" w:rsidRPr="006D0B82" w:rsidRDefault="00593D1E" w:rsidP="00593D1E">
      <w:pPr>
        <w:pStyle w:val="NormalWeb"/>
        <w:spacing w:before="0" w:beforeAutospacing="0" w:after="136" w:afterAutospacing="0"/>
        <w:rPr>
          <w:color w:val="333333"/>
          <w:sz w:val="22"/>
          <w:szCs w:val="22"/>
        </w:rPr>
      </w:pPr>
      <w:r w:rsidRPr="006D0B82">
        <w:rPr>
          <w:color w:val="333333"/>
          <w:sz w:val="22"/>
          <w:szCs w:val="22"/>
        </w:rPr>
        <w:t>Well, the column </w:t>
      </w:r>
      <w:r w:rsidRPr="006D0B82">
        <w:rPr>
          <w:rStyle w:val="HTMLCode"/>
          <w:rFonts w:ascii="Times New Roman" w:hAnsi="Times New Roman" w:cs="Times New Roman"/>
          <w:color w:val="C7254E"/>
          <w:shd w:val="clear" w:color="auto" w:fill="F9F2F4"/>
        </w:rPr>
        <w:t>total_marks</w:t>
      </w:r>
      <w:r w:rsidRPr="006D0B82">
        <w:rPr>
          <w:color w:val="333333"/>
          <w:sz w:val="22"/>
          <w:szCs w:val="22"/>
        </w:rPr>
        <w:t> depends on </w:t>
      </w:r>
      <w:r w:rsidRPr="006D0B82">
        <w:rPr>
          <w:rStyle w:val="HTMLCode"/>
          <w:rFonts w:ascii="Times New Roman" w:hAnsi="Times New Roman" w:cs="Times New Roman"/>
          <w:color w:val="C7254E"/>
          <w:shd w:val="clear" w:color="auto" w:fill="F9F2F4"/>
        </w:rPr>
        <w:t>exam_name</w:t>
      </w:r>
      <w:r w:rsidRPr="006D0B82">
        <w:rPr>
          <w:color w:val="333333"/>
          <w:sz w:val="22"/>
          <w:szCs w:val="22"/>
        </w:rPr>
        <w:t> as with exam type the total score changes. For example, practicals are of less marks while theory exams are of more marks.</w:t>
      </w:r>
    </w:p>
    <w:p w:rsidR="00593D1E" w:rsidRPr="006D0B82" w:rsidRDefault="00593D1E" w:rsidP="00593D1E">
      <w:pPr>
        <w:pStyle w:val="NormalWeb"/>
        <w:spacing w:before="0" w:beforeAutospacing="0" w:after="136" w:afterAutospacing="0"/>
        <w:rPr>
          <w:color w:val="333333"/>
          <w:sz w:val="22"/>
          <w:szCs w:val="22"/>
        </w:rPr>
      </w:pPr>
      <w:r w:rsidRPr="006D0B82">
        <w:rPr>
          <w:color w:val="333333"/>
          <w:sz w:val="22"/>
          <w:szCs w:val="22"/>
        </w:rPr>
        <w:t>But, </w:t>
      </w:r>
      <w:r w:rsidRPr="006D0B82">
        <w:rPr>
          <w:rStyle w:val="HTMLCode"/>
          <w:rFonts w:ascii="Times New Roman" w:hAnsi="Times New Roman" w:cs="Times New Roman"/>
          <w:color w:val="C7254E"/>
          <w:shd w:val="clear" w:color="auto" w:fill="F9F2F4"/>
        </w:rPr>
        <w:t>exam_name</w:t>
      </w:r>
      <w:r w:rsidRPr="006D0B82">
        <w:rPr>
          <w:color w:val="333333"/>
          <w:sz w:val="22"/>
          <w:szCs w:val="22"/>
        </w:rPr>
        <w:t> is just another column in the score table. It is not a primary key or even a part of the primary key, and </w:t>
      </w:r>
      <w:r w:rsidRPr="006D0B82">
        <w:rPr>
          <w:rStyle w:val="HTMLCode"/>
          <w:rFonts w:ascii="Times New Roman" w:hAnsi="Times New Roman" w:cs="Times New Roman"/>
          <w:color w:val="C7254E"/>
          <w:shd w:val="clear" w:color="auto" w:fill="F9F2F4"/>
        </w:rPr>
        <w:t>total_marks</w:t>
      </w:r>
      <w:r w:rsidRPr="006D0B82">
        <w:rPr>
          <w:color w:val="333333"/>
          <w:sz w:val="22"/>
          <w:szCs w:val="22"/>
        </w:rPr>
        <w:t> depends on it.</w:t>
      </w:r>
    </w:p>
    <w:p w:rsidR="00593D1E" w:rsidRPr="006D0B82" w:rsidRDefault="00593D1E" w:rsidP="00593D1E">
      <w:pPr>
        <w:pStyle w:val="NormalWeb"/>
        <w:spacing w:before="0" w:beforeAutospacing="0" w:after="136" w:afterAutospacing="0"/>
        <w:rPr>
          <w:color w:val="333333"/>
          <w:sz w:val="22"/>
          <w:szCs w:val="22"/>
        </w:rPr>
      </w:pPr>
      <w:r w:rsidRPr="006D0B82">
        <w:rPr>
          <w:color w:val="333333"/>
          <w:sz w:val="22"/>
          <w:szCs w:val="22"/>
        </w:rPr>
        <w:t>This is </w:t>
      </w:r>
      <w:r w:rsidRPr="006D0B82">
        <w:rPr>
          <w:b/>
          <w:bCs/>
          <w:color w:val="333333"/>
          <w:sz w:val="22"/>
          <w:szCs w:val="22"/>
        </w:rPr>
        <w:t>Transitive Dependency</w:t>
      </w:r>
      <w:r w:rsidRPr="006D0B82">
        <w:rPr>
          <w:color w:val="333333"/>
          <w:sz w:val="22"/>
          <w:szCs w:val="22"/>
        </w:rPr>
        <w:t>. When a non-prime attribute depends on other non-prime attributes rather than depending upon the prime attributes or primary key.</w:t>
      </w:r>
    </w:p>
    <w:p w:rsidR="00593D1E" w:rsidRPr="006D0B82" w:rsidRDefault="00593D1E" w:rsidP="00593D1E">
      <w:pPr>
        <w:pStyle w:val="Heading3"/>
        <w:spacing w:before="272" w:after="136"/>
        <w:rPr>
          <w:rFonts w:ascii="Times New Roman" w:hAnsi="Times New Roman" w:cs="Times New Roman"/>
          <w:b w:val="0"/>
          <w:bCs w:val="0"/>
          <w:color w:val="333333"/>
          <w:sz w:val="33"/>
          <w:szCs w:val="33"/>
        </w:rPr>
      </w:pPr>
      <w:r w:rsidRPr="006D0B82">
        <w:rPr>
          <w:rFonts w:ascii="Times New Roman" w:hAnsi="Times New Roman" w:cs="Times New Roman"/>
          <w:b w:val="0"/>
          <w:bCs w:val="0"/>
          <w:color w:val="333333"/>
          <w:sz w:val="33"/>
          <w:szCs w:val="33"/>
        </w:rPr>
        <w:lastRenderedPageBreak/>
        <w:t>How to remove Transitive Dependency?</w:t>
      </w:r>
    </w:p>
    <w:p w:rsidR="00593D1E" w:rsidRPr="006D0B82" w:rsidRDefault="00593D1E" w:rsidP="00593D1E">
      <w:pPr>
        <w:pStyle w:val="NormalWeb"/>
        <w:spacing w:before="0" w:beforeAutospacing="0" w:after="136" w:afterAutospacing="0"/>
        <w:rPr>
          <w:color w:val="333333"/>
          <w:sz w:val="22"/>
          <w:szCs w:val="22"/>
        </w:rPr>
      </w:pPr>
      <w:r w:rsidRPr="006D0B82">
        <w:rPr>
          <w:color w:val="333333"/>
          <w:sz w:val="22"/>
          <w:szCs w:val="22"/>
        </w:rPr>
        <w:t>Again the solution is very simple. Take out the columns </w:t>
      </w:r>
      <w:r w:rsidRPr="006D0B82">
        <w:rPr>
          <w:rStyle w:val="HTMLCode"/>
          <w:rFonts w:ascii="Times New Roman" w:hAnsi="Times New Roman" w:cs="Times New Roman"/>
          <w:color w:val="C7254E"/>
          <w:shd w:val="clear" w:color="auto" w:fill="F9F2F4"/>
        </w:rPr>
        <w:t>exam_name</w:t>
      </w:r>
      <w:r w:rsidRPr="006D0B82">
        <w:rPr>
          <w:color w:val="333333"/>
          <w:sz w:val="22"/>
          <w:szCs w:val="22"/>
        </w:rPr>
        <w:t> and </w:t>
      </w:r>
      <w:r w:rsidRPr="006D0B82">
        <w:rPr>
          <w:rStyle w:val="HTMLCode"/>
          <w:rFonts w:ascii="Times New Roman" w:hAnsi="Times New Roman" w:cs="Times New Roman"/>
          <w:color w:val="C7254E"/>
          <w:shd w:val="clear" w:color="auto" w:fill="F9F2F4"/>
        </w:rPr>
        <w:t>total_marks</w:t>
      </w:r>
      <w:r w:rsidRPr="006D0B82">
        <w:rPr>
          <w:color w:val="333333"/>
          <w:sz w:val="22"/>
          <w:szCs w:val="22"/>
        </w:rPr>
        <w:t> from Score table and put them in an </w:t>
      </w:r>
      <w:r w:rsidRPr="006D0B82">
        <w:rPr>
          <w:b/>
          <w:bCs/>
          <w:color w:val="333333"/>
          <w:sz w:val="22"/>
          <w:szCs w:val="22"/>
        </w:rPr>
        <w:t>Exam</w:t>
      </w:r>
      <w:r w:rsidRPr="006D0B82">
        <w:rPr>
          <w:color w:val="333333"/>
          <w:sz w:val="22"/>
          <w:szCs w:val="22"/>
        </w:rPr>
        <w:t> table and use the </w:t>
      </w:r>
      <w:r w:rsidRPr="006D0B82">
        <w:rPr>
          <w:rStyle w:val="HTMLCode"/>
          <w:rFonts w:ascii="Times New Roman" w:hAnsi="Times New Roman" w:cs="Times New Roman"/>
          <w:color w:val="C7254E"/>
          <w:shd w:val="clear" w:color="auto" w:fill="F9F2F4"/>
        </w:rPr>
        <w:t>exam_id</w:t>
      </w:r>
      <w:r w:rsidRPr="006D0B82">
        <w:rPr>
          <w:color w:val="333333"/>
          <w:sz w:val="22"/>
          <w:szCs w:val="22"/>
        </w:rPr>
        <w:t> wherever required.</w:t>
      </w:r>
    </w:p>
    <w:p w:rsidR="00593D1E" w:rsidRPr="006D0B82" w:rsidRDefault="00593D1E" w:rsidP="00593D1E">
      <w:pPr>
        <w:pStyle w:val="Heading4"/>
        <w:spacing w:before="136" w:after="136"/>
        <w:rPr>
          <w:rFonts w:ascii="Times New Roman" w:hAnsi="Times New Roman" w:cs="Times New Roman"/>
          <w:b w:val="0"/>
          <w:bCs w:val="0"/>
          <w:color w:val="333333"/>
          <w:sz w:val="25"/>
          <w:szCs w:val="25"/>
        </w:rPr>
      </w:pPr>
      <w:r w:rsidRPr="006D0B82">
        <w:rPr>
          <w:rFonts w:ascii="Times New Roman" w:hAnsi="Times New Roman" w:cs="Times New Roman"/>
          <w:b w:val="0"/>
          <w:bCs w:val="0"/>
          <w:color w:val="333333"/>
          <w:sz w:val="25"/>
          <w:szCs w:val="25"/>
        </w:rPr>
        <w:t>Score Table: In 3rd Normal Form</w:t>
      </w:r>
    </w:p>
    <w:tbl>
      <w:tblPr>
        <w:tblW w:w="85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37"/>
        <w:gridCol w:w="1978"/>
        <w:gridCol w:w="1937"/>
        <w:gridCol w:w="1336"/>
        <w:gridCol w:w="1657"/>
      </w:tblGrid>
      <w:tr w:rsidR="00593D1E" w:rsidRPr="006D0B82" w:rsidTr="00593D1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593D1E" w:rsidRPr="006D0B82" w:rsidRDefault="00593D1E">
            <w:pPr>
              <w:spacing w:after="272"/>
              <w:rPr>
                <w:rFonts w:ascii="Times New Roman" w:hAnsi="Times New Roman" w:cs="Times New Roman"/>
                <w:b/>
                <w:bCs/>
                <w:color w:val="333333"/>
              </w:rPr>
            </w:pPr>
            <w:r w:rsidRPr="006D0B82">
              <w:rPr>
                <w:rFonts w:ascii="Times New Roman" w:hAnsi="Times New Roman" w:cs="Times New Roman"/>
                <w:b/>
                <w:bCs/>
                <w:color w:val="333333"/>
              </w:rPr>
              <w:t>score_id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593D1E" w:rsidRPr="006D0B82" w:rsidRDefault="00593D1E">
            <w:pPr>
              <w:spacing w:after="272"/>
              <w:rPr>
                <w:rFonts w:ascii="Times New Roman" w:hAnsi="Times New Roman" w:cs="Times New Roman"/>
                <w:b/>
                <w:bCs/>
                <w:color w:val="333333"/>
              </w:rPr>
            </w:pPr>
            <w:r w:rsidRPr="006D0B82">
              <w:rPr>
                <w:rFonts w:ascii="Times New Roman" w:hAnsi="Times New Roman" w:cs="Times New Roman"/>
                <w:b/>
                <w:bCs/>
                <w:color w:val="333333"/>
              </w:rPr>
              <w:t>student_id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593D1E" w:rsidRPr="006D0B82" w:rsidRDefault="00593D1E">
            <w:pPr>
              <w:spacing w:after="272"/>
              <w:rPr>
                <w:rFonts w:ascii="Times New Roman" w:hAnsi="Times New Roman" w:cs="Times New Roman"/>
                <w:b/>
                <w:bCs/>
                <w:color w:val="333333"/>
              </w:rPr>
            </w:pPr>
            <w:r w:rsidRPr="006D0B82">
              <w:rPr>
                <w:rFonts w:ascii="Times New Roman" w:hAnsi="Times New Roman" w:cs="Times New Roman"/>
                <w:b/>
                <w:bCs/>
                <w:color w:val="333333"/>
              </w:rPr>
              <w:t>subject_id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593D1E" w:rsidRPr="006D0B82" w:rsidRDefault="00593D1E">
            <w:pPr>
              <w:spacing w:after="272"/>
              <w:rPr>
                <w:rFonts w:ascii="Times New Roman" w:hAnsi="Times New Roman" w:cs="Times New Roman"/>
                <w:b/>
                <w:bCs/>
                <w:color w:val="333333"/>
              </w:rPr>
            </w:pPr>
            <w:r w:rsidRPr="006D0B82">
              <w:rPr>
                <w:rFonts w:ascii="Times New Roman" w:hAnsi="Times New Roman" w:cs="Times New Roman"/>
                <w:b/>
                <w:bCs/>
                <w:color w:val="333333"/>
              </w:rPr>
              <w:t>marks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593D1E" w:rsidRPr="006D0B82" w:rsidRDefault="00593D1E">
            <w:pPr>
              <w:spacing w:after="272"/>
              <w:rPr>
                <w:rFonts w:ascii="Times New Roman" w:hAnsi="Times New Roman" w:cs="Times New Roman"/>
                <w:b/>
                <w:bCs/>
                <w:color w:val="333333"/>
              </w:rPr>
            </w:pPr>
            <w:r w:rsidRPr="006D0B82">
              <w:rPr>
                <w:rFonts w:ascii="Times New Roman" w:hAnsi="Times New Roman" w:cs="Times New Roman"/>
                <w:b/>
                <w:bCs/>
                <w:color w:val="333333"/>
              </w:rPr>
              <w:t>exam_id</w:t>
            </w:r>
          </w:p>
        </w:tc>
      </w:tr>
      <w:tr w:rsidR="00593D1E" w:rsidRPr="006D0B82" w:rsidTr="00593D1E">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p>
        </w:tc>
      </w:tr>
      <w:tr w:rsidR="00593D1E" w:rsidRPr="006D0B82" w:rsidTr="00593D1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p>
        </w:tc>
      </w:tr>
      <w:tr w:rsidR="00593D1E" w:rsidRPr="006D0B82" w:rsidTr="00593D1E">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p>
        </w:tc>
      </w:tr>
    </w:tbl>
    <w:p w:rsidR="00593D1E" w:rsidRPr="006D0B82" w:rsidRDefault="00593D1E" w:rsidP="00593D1E">
      <w:pPr>
        <w:pStyle w:val="Heading4"/>
        <w:spacing w:before="136" w:after="136"/>
        <w:rPr>
          <w:rFonts w:ascii="Times New Roman" w:hAnsi="Times New Roman" w:cs="Times New Roman"/>
          <w:b w:val="0"/>
          <w:bCs w:val="0"/>
          <w:color w:val="333333"/>
          <w:sz w:val="25"/>
          <w:szCs w:val="25"/>
        </w:rPr>
      </w:pPr>
      <w:r w:rsidRPr="006D0B82">
        <w:rPr>
          <w:rFonts w:ascii="Times New Roman" w:hAnsi="Times New Roman" w:cs="Times New Roman"/>
          <w:b w:val="0"/>
          <w:bCs w:val="0"/>
          <w:color w:val="333333"/>
          <w:sz w:val="25"/>
          <w:szCs w:val="25"/>
        </w:rPr>
        <w:t>The new Exam table</w:t>
      </w:r>
    </w:p>
    <w:tbl>
      <w:tblPr>
        <w:tblW w:w="85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333"/>
        <w:gridCol w:w="3092"/>
        <w:gridCol w:w="3120"/>
      </w:tblGrid>
      <w:tr w:rsidR="00593D1E" w:rsidRPr="006D0B82" w:rsidTr="00593D1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593D1E" w:rsidRPr="006D0B82" w:rsidRDefault="00593D1E">
            <w:pPr>
              <w:spacing w:after="272"/>
              <w:rPr>
                <w:rFonts w:ascii="Times New Roman" w:hAnsi="Times New Roman" w:cs="Times New Roman"/>
                <w:b/>
                <w:bCs/>
                <w:color w:val="333333"/>
              </w:rPr>
            </w:pPr>
            <w:r w:rsidRPr="006D0B82">
              <w:rPr>
                <w:rFonts w:ascii="Times New Roman" w:hAnsi="Times New Roman" w:cs="Times New Roman"/>
                <w:b/>
                <w:bCs/>
                <w:color w:val="333333"/>
              </w:rPr>
              <w:t>exam_id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593D1E" w:rsidRPr="006D0B82" w:rsidRDefault="00593D1E">
            <w:pPr>
              <w:spacing w:after="272"/>
              <w:rPr>
                <w:rFonts w:ascii="Times New Roman" w:hAnsi="Times New Roman" w:cs="Times New Roman"/>
                <w:b/>
                <w:bCs/>
                <w:color w:val="333333"/>
              </w:rPr>
            </w:pPr>
            <w:r w:rsidRPr="006D0B82">
              <w:rPr>
                <w:rFonts w:ascii="Times New Roman" w:hAnsi="Times New Roman" w:cs="Times New Roman"/>
                <w:b/>
                <w:bCs/>
                <w:color w:val="333333"/>
              </w:rPr>
              <w:t>exam_name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593D1E" w:rsidRPr="006D0B82" w:rsidRDefault="00593D1E">
            <w:pPr>
              <w:spacing w:after="272"/>
              <w:rPr>
                <w:rFonts w:ascii="Times New Roman" w:hAnsi="Times New Roman" w:cs="Times New Roman"/>
                <w:b/>
                <w:bCs/>
                <w:color w:val="333333"/>
              </w:rPr>
            </w:pPr>
            <w:r w:rsidRPr="006D0B82">
              <w:rPr>
                <w:rFonts w:ascii="Times New Roman" w:hAnsi="Times New Roman" w:cs="Times New Roman"/>
                <w:b/>
                <w:bCs/>
                <w:color w:val="333333"/>
              </w:rPr>
              <w:t>total_marks</w:t>
            </w:r>
          </w:p>
        </w:tc>
      </w:tr>
      <w:tr w:rsidR="00593D1E" w:rsidRPr="006D0B82" w:rsidTr="00593D1E">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r w:rsidRPr="006D0B82">
              <w:rPr>
                <w:rFonts w:ascii="Times New Roman" w:hAnsi="Times New Roman" w:cs="Times New Roman"/>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r w:rsidRPr="006D0B82">
              <w:rPr>
                <w:rFonts w:ascii="Times New Roman" w:hAnsi="Times New Roman" w:cs="Times New Roman"/>
                <w:color w:val="333333"/>
              </w:rPr>
              <w:t>Workshop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r w:rsidRPr="006D0B82">
              <w:rPr>
                <w:rFonts w:ascii="Times New Roman" w:hAnsi="Times New Roman" w:cs="Times New Roman"/>
                <w:color w:val="333333"/>
              </w:rPr>
              <w:t>200</w:t>
            </w:r>
          </w:p>
        </w:tc>
      </w:tr>
      <w:tr w:rsidR="00593D1E" w:rsidRPr="006D0B82" w:rsidTr="00593D1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r w:rsidRPr="006D0B82">
              <w:rPr>
                <w:rFonts w:ascii="Times New Roman" w:hAnsi="Times New Roman" w:cs="Times New Roman"/>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r w:rsidRPr="006D0B82">
              <w:rPr>
                <w:rFonts w:ascii="Times New Roman" w:hAnsi="Times New Roman" w:cs="Times New Roman"/>
                <w:color w:val="333333"/>
              </w:rPr>
              <w:t>Mains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r w:rsidRPr="006D0B82">
              <w:rPr>
                <w:rFonts w:ascii="Times New Roman" w:hAnsi="Times New Roman" w:cs="Times New Roman"/>
                <w:color w:val="333333"/>
              </w:rPr>
              <w:t>70</w:t>
            </w:r>
          </w:p>
        </w:tc>
      </w:tr>
      <w:tr w:rsidR="00593D1E" w:rsidRPr="006D0B82" w:rsidTr="00593D1E">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r w:rsidRPr="006D0B82">
              <w:rPr>
                <w:rFonts w:ascii="Times New Roman" w:hAnsi="Times New Roman" w:cs="Times New Roman"/>
                <w:color w:val="33333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r w:rsidRPr="006D0B82">
              <w:rPr>
                <w:rFonts w:ascii="Times New Roman" w:hAnsi="Times New Roman" w:cs="Times New Roman"/>
                <w:color w:val="333333"/>
              </w:rPr>
              <w:t>Practicals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593D1E" w:rsidRPr="006D0B82" w:rsidRDefault="00593D1E">
            <w:pPr>
              <w:spacing w:after="272"/>
              <w:rPr>
                <w:rFonts w:ascii="Times New Roman" w:hAnsi="Times New Roman" w:cs="Times New Roman"/>
                <w:color w:val="333333"/>
              </w:rPr>
            </w:pPr>
            <w:r w:rsidRPr="006D0B82">
              <w:rPr>
                <w:rFonts w:ascii="Times New Roman" w:hAnsi="Times New Roman" w:cs="Times New Roman"/>
                <w:color w:val="333333"/>
              </w:rPr>
              <w:t>30</w:t>
            </w:r>
          </w:p>
        </w:tc>
      </w:tr>
    </w:tbl>
    <w:p w:rsidR="00A4746A" w:rsidRDefault="00A4746A" w:rsidP="00593D1E">
      <w:pPr>
        <w:pStyle w:val="Heading3"/>
        <w:spacing w:before="272" w:after="136"/>
        <w:rPr>
          <w:rFonts w:ascii="Times New Roman" w:hAnsi="Times New Roman" w:cs="Times New Roman"/>
          <w:b w:val="0"/>
          <w:bCs w:val="0"/>
          <w:color w:val="333333"/>
          <w:sz w:val="33"/>
          <w:szCs w:val="33"/>
        </w:rPr>
      </w:pPr>
      <w:r>
        <w:rPr>
          <w:rFonts w:ascii="Times New Roman" w:hAnsi="Times New Roman" w:cs="Times New Roman"/>
          <w:b w:val="0"/>
          <w:bCs w:val="0"/>
          <w:noProof/>
          <w:color w:val="333333"/>
          <w:sz w:val="33"/>
          <w:szCs w:val="33"/>
        </w:rPr>
        <w:drawing>
          <wp:inline distT="0" distB="0" distL="0" distR="0">
            <wp:extent cx="4458323" cy="2257740"/>
            <wp:effectExtent l="19050" t="0" r="0" b="0"/>
            <wp:docPr id="6" name="Picture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stretch>
                      <a:fillRect/>
                    </a:stretch>
                  </pic:blipFill>
                  <pic:spPr>
                    <a:xfrm>
                      <a:off x="0" y="0"/>
                      <a:ext cx="4458323" cy="2257740"/>
                    </a:xfrm>
                    <a:prstGeom prst="rect">
                      <a:avLst/>
                    </a:prstGeom>
                  </pic:spPr>
                </pic:pic>
              </a:graphicData>
            </a:graphic>
          </wp:inline>
        </w:drawing>
      </w:r>
    </w:p>
    <w:p w:rsidR="00593D1E" w:rsidRPr="006D0B82" w:rsidRDefault="00593D1E" w:rsidP="00593D1E">
      <w:pPr>
        <w:pStyle w:val="Heading3"/>
        <w:spacing w:before="272" w:after="136"/>
        <w:rPr>
          <w:rFonts w:ascii="Times New Roman" w:hAnsi="Times New Roman" w:cs="Times New Roman"/>
          <w:b w:val="0"/>
          <w:bCs w:val="0"/>
          <w:color w:val="333333"/>
          <w:sz w:val="33"/>
          <w:szCs w:val="33"/>
        </w:rPr>
      </w:pPr>
      <w:r w:rsidRPr="006D0B82">
        <w:rPr>
          <w:rFonts w:ascii="Times New Roman" w:hAnsi="Times New Roman" w:cs="Times New Roman"/>
          <w:b w:val="0"/>
          <w:bCs w:val="0"/>
          <w:color w:val="333333"/>
          <w:sz w:val="33"/>
          <w:szCs w:val="33"/>
        </w:rPr>
        <w:t>Advantage of removing Transitive Dependency</w:t>
      </w:r>
    </w:p>
    <w:p w:rsidR="00593D1E" w:rsidRPr="006D0B82" w:rsidRDefault="00593D1E" w:rsidP="00593D1E">
      <w:pPr>
        <w:pStyle w:val="NormalWeb"/>
        <w:spacing w:before="0" w:beforeAutospacing="0" w:after="136" w:afterAutospacing="0"/>
        <w:rPr>
          <w:color w:val="333333"/>
          <w:sz w:val="22"/>
          <w:szCs w:val="22"/>
        </w:rPr>
      </w:pPr>
      <w:r w:rsidRPr="006D0B82">
        <w:rPr>
          <w:color w:val="333333"/>
          <w:sz w:val="22"/>
          <w:szCs w:val="22"/>
        </w:rPr>
        <w:t>The advantage of removing transitive dependency is,</w:t>
      </w:r>
    </w:p>
    <w:p w:rsidR="00593D1E" w:rsidRPr="006D0B82" w:rsidRDefault="00593D1E" w:rsidP="00593D1E">
      <w:pPr>
        <w:numPr>
          <w:ilvl w:val="0"/>
          <w:numId w:val="5"/>
        </w:numPr>
        <w:spacing w:before="100" w:beforeAutospacing="1" w:after="100" w:afterAutospacing="1" w:line="408" w:lineRule="atLeast"/>
        <w:rPr>
          <w:rFonts w:ascii="Times New Roman" w:hAnsi="Times New Roman" w:cs="Times New Roman"/>
          <w:color w:val="333333"/>
        </w:rPr>
      </w:pPr>
      <w:r w:rsidRPr="006D0B82">
        <w:rPr>
          <w:rFonts w:ascii="Times New Roman" w:hAnsi="Times New Roman" w:cs="Times New Roman"/>
          <w:color w:val="333333"/>
        </w:rPr>
        <w:t>Amount of data duplication is reduced.</w:t>
      </w:r>
    </w:p>
    <w:p w:rsidR="00593D1E" w:rsidRPr="006D0B82" w:rsidRDefault="00593D1E" w:rsidP="00593D1E">
      <w:pPr>
        <w:numPr>
          <w:ilvl w:val="0"/>
          <w:numId w:val="5"/>
        </w:numPr>
        <w:spacing w:before="100" w:beforeAutospacing="1" w:after="100" w:afterAutospacing="1" w:line="408" w:lineRule="atLeast"/>
        <w:rPr>
          <w:rFonts w:ascii="Times New Roman" w:hAnsi="Times New Roman" w:cs="Times New Roman"/>
          <w:color w:val="333333"/>
        </w:rPr>
      </w:pPr>
      <w:r w:rsidRPr="006D0B82">
        <w:rPr>
          <w:rFonts w:ascii="Times New Roman" w:hAnsi="Times New Roman" w:cs="Times New Roman"/>
          <w:color w:val="333333"/>
        </w:rPr>
        <w:t>Data integrity achieved.</w:t>
      </w:r>
    </w:p>
    <w:p w:rsidR="0002781F" w:rsidRPr="006D0B82" w:rsidRDefault="0002781F" w:rsidP="0002781F">
      <w:pPr>
        <w:pStyle w:val="Heading1"/>
        <w:spacing w:before="255" w:beforeAutospacing="0" w:after="127" w:afterAutospacing="0"/>
        <w:rPr>
          <w:b w:val="0"/>
          <w:bCs w:val="0"/>
          <w:color w:val="333333"/>
          <w:sz w:val="46"/>
          <w:szCs w:val="46"/>
        </w:rPr>
      </w:pPr>
      <w:r w:rsidRPr="006D0B82">
        <w:rPr>
          <w:b w:val="0"/>
          <w:bCs w:val="0"/>
          <w:color w:val="333333"/>
          <w:sz w:val="46"/>
          <w:szCs w:val="46"/>
        </w:rPr>
        <w:t>Boyce-Codd Normal Form (BCNF)</w:t>
      </w:r>
    </w:p>
    <w:p w:rsidR="00EA7200" w:rsidRPr="006D0B82" w:rsidRDefault="0002781F">
      <w:pPr>
        <w:rPr>
          <w:rFonts w:ascii="Times New Roman" w:hAnsi="Times New Roman" w:cs="Times New Roman"/>
          <w:color w:val="333333"/>
          <w:shd w:val="clear" w:color="auto" w:fill="FFFFFF"/>
        </w:rPr>
      </w:pPr>
      <w:r w:rsidRPr="006D0B82">
        <w:rPr>
          <w:rFonts w:ascii="Times New Roman" w:hAnsi="Times New Roman" w:cs="Times New Roman"/>
          <w:color w:val="333333"/>
          <w:shd w:val="clear" w:color="auto" w:fill="FFFFFF"/>
        </w:rPr>
        <w:lastRenderedPageBreak/>
        <w:t>Boyce-Codd Normal Form or BCNF is an extension to the </w:t>
      </w:r>
      <w:hyperlink r:id="rId13" w:tgtFrame="_blank" w:history="1">
        <w:r w:rsidRPr="006D0B82">
          <w:rPr>
            <w:rStyle w:val="Hyperlink"/>
            <w:rFonts w:ascii="Times New Roman" w:hAnsi="Times New Roman" w:cs="Times New Roman"/>
            <w:color w:val="10A2FF"/>
            <w:shd w:val="clear" w:color="auto" w:fill="FFFFFF"/>
          </w:rPr>
          <w:t>third normal form</w:t>
        </w:r>
      </w:hyperlink>
      <w:r w:rsidRPr="006D0B82">
        <w:rPr>
          <w:rFonts w:ascii="Times New Roman" w:hAnsi="Times New Roman" w:cs="Times New Roman"/>
          <w:color w:val="333333"/>
          <w:shd w:val="clear" w:color="auto" w:fill="FFFFFF"/>
        </w:rPr>
        <w:t>, and is also known as 3.5 Normal Form.</w:t>
      </w:r>
    </w:p>
    <w:p w:rsidR="0002781F" w:rsidRPr="006D0B82" w:rsidRDefault="0002781F" w:rsidP="0002781F">
      <w:pPr>
        <w:pStyle w:val="Heading2"/>
        <w:spacing w:before="255" w:after="127"/>
        <w:rPr>
          <w:rFonts w:ascii="Times New Roman" w:hAnsi="Times New Roman" w:cs="Times New Roman"/>
          <w:b w:val="0"/>
          <w:bCs w:val="0"/>
          <w:color w:val="333333"/>
          <w:sz w:val="38"/>
          <w:szCs w:val="38"/>
        </w:rPr>
      </w:pPr>
      <w:r w:rsidRPr="006D0B82">
        <w:rPr>
          <w:rFonts w:ascii="Times New Roman" w:hAnsi="Times New Roman" w:cs="Times New Roman"/>
          <w:b w:val="0"/>
          <w:bCs w:val="0"/>
          <w:color w:val="333333"/>
          <w:sz w:val="38"/>
          <w:szCs w:val="38"/>
        </w:rPr>
        <w:t>Rules for BCNF</w:t>
      </w:r>
    </w:p>
    <w:p w:rsidR="0002781F" w:rsidRPr="006D0B82" w:rsidRDefault="0002781F" w:rsidP="0002781F">
      <w:pPr>
        <w:pStyle w:val="NormalWeb"/>
        <w:spacing w:before="0" w:beforeAutospacing="0" w:after="127" w:afterAutospacing="0"/>
        <w:rPr>
          <w:color w:val="333333"/>
          <w:sz w:val="20"/>
          <w:szCs w:val="20"/>
        </w:rPr>
      </w:pPr>
      <w:r w:rsidRPr="006D0B82">
        <w:rPr>
          <w:color w:val="333333"/>
          <w:sz w:val="20"/>
          <w:szCs w:val="20"/>
        </w:rPr>
        <w:t>For a table to satisfy the Boyce-Codd Normal Form, it should satisfy the following two conditions:</w:t>
      </w:r>
    </w:p>
    <w:p w:rsidR="0002781F" w:rsidRPr="006D0B82" w:rsidRDefault="0002781F" w:rsidP="0002781F">
      <w:pPr>
        <w:numPr>
          <w:ilvl w:val="0"/>
          <w:numId w:val="6"/>
        </w:numPr>
        <w:spacing w:before="100" w:beforeAutospacing="1" w:after="100" w:afterAutospacing="1" w:line="382" w:lineRule="atLeast"/>
        <w:rPr>
          <w:rFonts w:ascii="Times New Roman" w:hAnsi="Times New Roman" w:cs="Times New Roman"/>
          <w:color w:val="333333"/>
          <w:sz w:val="20"/>
          <w:szCs w:val="20"/>
        </w:rPr>
      </w:pPr>
      <w:r w:rsidRPr="006D0B82">
        <w:rPr>
          <w:rFonts w:ascii="Times New Roman" w:hAnsi="Times New Roman" w:cs="Times New Roman"/>
          <w:color w:val="333333"/>
          <w:sz w:val="20"/>
          <w:szCs w:val="20"/>
        </w:rPr>
        <w:t>It should be in the </w:t>
      </w:r>
      <w:r w:rsidRPr="006D0B82">
        <w:rPr>
          <w:rFonts w:ascii="Times New Roman" w:hAnsi="Times New Roman" w:cs="Times New Roman"/>
          <w:b/>
          <w:bCs/>
          <w:color w:val="333333"/>
          <w:sz w:val="20"/>
          <w:szCs w:val="20"/>
        </w:rPr>
        <w:t>Third Normal Form</w:t>
      </w:r>
      <w:r w:rsidRPr="006D0B82">
        <w:rPr>
          <w:rFonts w:ascii="Times New Roman" w:hAnsi="Times New Roman" w:cs="Times New Roman"/>
          <w:color w:val="333333"/>
          <w:sz w:val="20"/>
          <w:szCs w:val="20"/>
        </w:rPr>
        <w:t>.</w:t>
      </w:r>
    </w:p>
    <w:p w:rsidR="0002781F" w:rsidRPr="006D0B82" w:rsidRDefault="0002781F" w:rsidP="0002781F">
      <w:pPr>
        <w:numPr>
          <w:ilvl w:val="0"/>
          <w:numId w:val="6"/>
        </w:numPr>
        <w:spacing w:before="100" w:beforeAutospacing="1" w:after="100" w:afterAutospacing="1" w:line="382" w:lineRule="atLeast"/>
        <w:rPr>
          <w:rFonts w:ascii="Times New Roman" w:hAnsi="Times New Roman" w:cs="Times New Roman"/>
          <w:color w:val="333333"/>
          <w:sz w:val="20"/>
          <w:szCs w:val="20"/>
        </w:rPr>
      </w:pPr>
      <w:r w:rsidRPr="006D0B82">
        <w:rPr>
          <w:rFonts w:ascii="Times New Roman" w:hAnsi="Times New Roman" w:cs="Times New Roman"/>
          <w:color w:val="333333"/>
          <w:sz w:val="20"/>
          <w:szCs w:val="20"/>
        </w:rPr>
        <w:t>And, for any dependency A → B, A should be a </w:t>
      </w:r>
      <w:r w:rsidRPr="006D0B82">
        <w:rPr>
          <w:rFonts w:ascii="Times New Roman" w:hAnsi="Times New Roman" w:cs="Times New Roman"/>
          <w:b/>
          <w:bCs/>
          <w:color w:val="333333"/>
          <w:sz w:val="20"/>
          <w:szCs w:val="20"/>
        </w:rPr>
        <w:t>super key</w:t>
      </w:r>
      <w:r w:rsidRPr="006D0B82">
        <w:rPr>
          <w:rFonts w:ascii="Times New Roman" w:hAnsi="Times New Roman" w:cs="Times New Roman"/>
          <w:color w:val="333333"/>
          <w:sz w:val="20"/>
          <w:szCs w:val="20"/>
        </w:rPr>
        <w:t>.</w:t>
      </w:r>
    </w:p>
    <w:p w:rsidR="0002781F" w:rsidRPr="006D0B82" w:rsidRDefault="0002781F" w:rsidP="0002781F">
      <w:pPr>
        <w:pStyle w:val="NormalWeb"/>
        <w:spacing w:before="0" w:beforeAutospacing="0" w:after="127" w:afterAutospacing="0"/>
        <w:rPr>
          <w:color w:val="333333"/>
          <w:sz w:val="20"/>
          <w:szCs w:val="20"/>
        </w:rPr>
      </w:pPr>
      <w:r w:rsidRPr="006D0B82">
        <w:rPr>
          <w:color w:val="333333"/>
          <w:sz w:val="20"/>
          <w:szCs w:val="20"/>
        </w:rPr>
        <w:t>The second point sounds a bit tricky, right? In simple words, it means, that for a dependency A → B, A cannot be a </w:t>
      </w:r>
      <w:r w:rsidRPr="006D0B82">
        <w:rPr>
          <w:b/>
          <w:bCs/>
          <w:color w:val="333333"/>
          <w:sz w:val="20"/>
          <w:szCs w:val="20"/>
        </w:rPr>
        <w:t>non-prime attribute</w:t>
      </w:r>
      <w:r w:rsidRPr="006D0B82">
        <w:rPr>
          <w:color w:val="333333"/>
          <w:sz w:val="20"/>
          <w:szCs w:val="20"/>
        </w:rPr>
        <w:t>, if B is a </w:t>
      </w:r>
      <w:r w:rsidRPr="006D0B82">
        <w:rPr>
          <w:b/>
          <w:bCs/>
          <w:color w:val="333333"/>
          <w:sz w:val="20"/>
          <w:szCs w:val="20"/>
        </w:rPr>
        <w:t>prime attribute</w:t>
      </w:r>
      <w:r w:rsidRPr="006D0B82">
        <w:rPr>
          <w:color w:val="333333"/>
          <w:sz w:val="20"/>
          <w:szCs w:val="20"/>
        </w:rPr>
        <w:t>.</w:t>
      </w:r>
    </w:p>
    <w:p w:rsidR="0002781F" w:rsidRPr="006D0B82" w:rsidRDefault="0002781F" w:rsidP="0002781F">
      <w:pPr>
        <w:pStyle w:val="Heading2"/>
        <w:spacing w:before="255" w:after="127"/>
        <w:rPr>
          <w:rFonts w:ascii="Times New Roman" w:hAnsi="Times New Roman" w:cs="Times New Roman"/>
          <w:b w:val="0"/>
          <w:bCs w:val="0"/>
          <w:color w:val="333333"/>
          <w:sz w:val="38"/>
          <w:szCs w:val="38"/>
        </w:rPr>
      </w:pPr>
      <w:r w:rsidRPr="006D0B82">
        <w:rPr>
          <w:rFonts w:ascii="Times New Roman" w:hAnsi="Times New Roman" w:cs="Times New Roman"/>
          <w:b w:val="0"/>
          <w:bCs w:val="0"/>
          <w:color w:val="333333"/>
          <w:sz w:val="38"/>
          <w:szCs w:val="38"/>
        </w:rPr>
        <w:t>Time for an Example</w:t>
      </w:r>
    </w:p>
    <w:p w:rsidR="0002781F" w:rsidRPr="006D0B82" w:rsidRDefault="0002781F" w:rsidP="0002781F">
      <w:pPr>
        <w:pStyle w:val="NormalWeb"/>
        <w:spacing w:before="0" w:beforeAutospacing="0" w:after="127" w:afterAutospacing="0"/>
        <w:rPr>
          <w:color w:val="333333"/>
          <w:sz w:val="20"/>
          <w:szCs w:val="20"/>
        </w:rPr>
      </w:pPr>
      <w:r w:rsidRPr="006D0B82">
        <w:rPr>
          <w:color w:val="333333"/>
          <w:sz w:val="20"/>
          <w:szCs w:val="20"/>
        </w:rPr>
        <w:t>Below we have a college enrolment table with columns </w:t>
      </w:r>
      <w:r w:rsidRPr="006D0B82">
        <w:rPr>
          <w:rStyle w:val="HTMLCode"/>
          <w:rFonts w:ascii="Times New Roman" w:eastAsiaTheme="majorEastAsia" w:hAnsi="Times New Roman" w:cs="Times New Roman"/>
          <w:color w:val="C7254E"/>
          <w:sz w:val="18"/>
          <w:szCs w:val="18"/>
          <w:shd w:val="clear" w:color="auto" w:fill="F9F2F4"/>
        </w:rPr>
        <w:t>student_id</w:t>
      </w:r>
      <w:r w:rsidRPr="006D0B82">
        <w:rPr>
          <w:color w:val="333333"/>
          <w:sz w:val="20"/>
          <w:szCs w:val="20"/>
        </w:rPr>
        <w:t>, </w:t>
      </w:r>
      <w:r w:rsidRPr="006D0B82">
        <w:rPr>
          <w:rStyle w:val="HTMLCode"/>
          <w:rFonts w:ascii="Times New Roman" w:eastAsiaTheme="majorEastAsia" w:hAnsi="Times New Roman" w:cs="Times New Roman"/>
          <w:color w:val="C7254E"/>
          <w:sz w:val="18"/>
          <w:szCs w:val="18"/>
          <w:shd w:val="clear" w:color="auto" w:fill="F9F2F4"/>
        </w:rPr>
        <w:t>subject</w:t>
      </w:r>
      <w:r w:rsidRPr="006D0B82">
        <w:rPr>
          <w:color w:val="333333"/>
          <w:sz w:val="20"/>
          <w:szCs w:val="20"/>
        </w:rPr>
        <w:t> and </w:t>
      </w:r>
      <w:r w:rsidRPr="006D0B82">
        <w:rPr>
          <w:rStyle w:val="HTMLCode"/>
          <w:rFonts w:ascii="Times New Roman" w:eastAsiaTheme="majorEastAsia" w:hAnsi="Times New Roman" w:cs="Times New Roman"/>
          <w:color w:val="C7254E"/>
          <w:sz w:val="18"/>
          <w:szCs w:val="18"/>
          <w:shd w:val="clear" w:color="auto" w:fill="F9F2F4"/>
        </w:rPr>
        <w:t>professor</w:t>
      </w:r>
      <w:r w:rsidRPr="006D0B82">
        <w:rPr>
          <w:color w:val="333333"/>
          <w:sz w:val="20"/>
          <w:szCs w:val="20"/>
        </w:rPr>
        <w:t>.</w:t>
      </w:r>
    </w:p>
    <w:tbl>
      <w:tblPr>
        <w:tblW w:w="801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029"/>
        <w:gridCol w:w="2236"/>
        <w:gridCol w:w="2751"/>
      </w:tblGrid>
      <w:tr w:rsidR="0002781F" w:rsidRPr="006D0B82" w:rsidTr="0002781F">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student_id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subject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professor</w:t>
            </w:r>
          </w:p>
        </w:tc>
      </w:tr>
      <w:tr w:rsidR="0002781F" w:rsidRPr="006D0B82" w:rsidTr="0002781F">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101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Java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P.Java</w:t>
            </w:r>
          </w:p>
        </w:tc>
      </w:tr>
      <w:tr w:rsidR="0002781F" w:rsidRPr="006D0B82" w:rsidTr="0002781F">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101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P.Cpp</w:t>
            </w:r>
          </w:p>
        </w:tc>
      </w:tr>
      <w:tr w:rsidR="0002781F" w:rsidRPr="006D0B82" w:rsidTr="0002781F">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102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Java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P.Java2</w:t>
            </w:r>
          </w:p>
        </w:tc>
      </w:tr>
      <w:tr w:rsidR="0002781F" w:rsidRPr="006D0B82" w:rsidTr="0002781F">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103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P.Chash</w:t>
            </w:r>
          </w:p>
        </w:tc>
      </w:tr>
      <w:tr w:rsidR="0002781F" w:rsidRPr="006D0B82" w:rsidTr="0002781F">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104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Java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P.Java</w:t>
            </w:r>
          </w:p>
        </w:tc>
      </w:tr>
    </w:tbl>
    <w:p w:rsidR="0002781F" w:rsidRPr="0002781F" w:rsidRDefault="0002781F" w:rsidP="0002781F">
      <w:pPr>
        <w:spacing w:after="127" w:line="240" w:lineRule="auto"/>
        <w:rPr>
          <w:rFonts w:ascii="Times New Roman" w:eastAsia="Times New Roman" w:hAnsi="Times New Roman" w:cs="Times New Roman"/>
          <w:color w:val="333333"/>
          <w:sz w:val="20"/>
          <w:szCs w:val="20"/>
        </w:rPr>
      </w:pPr>
      <w:r w:rsidRPr="0002781F">
        <w:rPr>
          <w:rFonts w:ascii="Times New Roman" w:eastAsia="Times New Roman" w:hAnsi="Times New Roman" w:cs="Times New Roman"/>
          <w:color w:val="333333"/>
          <w:sz w:val="20"/>
          <w:szCs w:val="20"/>
        </w:rPr>
        <w:t>As you can see, we have also added some sample data to the table.</w:t>
      </w:r>
    </w:p>
    <w:p w:rsidR="0002781F" w:rsidRPr="0002781F" w:rsidRDefault="0002781F" w:rsidP="0002781F">
      <w:pPr>
        <w:spacing w:after="127" w:line="240" w:lineRule="auto"/>
        <w:rPr>
          <w:rFonts w:ascii="Times New Roman" w:eastAsia="Times New Roman" w:hAnsi="Times New Roman" w:cs="Times New Roman"/>
          <w:color w:val="333333"/>
          <w:sz w:val="20"/>
          <w:szCs w:val="20"/>
        </w:rPr>
      </w:pPr>
      <w:r w:rsidRPr="0002781F">
        <w:rPr>
          <w:rFonts w:ascii="Times New Roman" w:eastAsia="Times New Roman" w:hAnsi="Times New Roman" w:cs="Times New Roman"/>
          <w:color w:val="333333"/>
          <w:sz w:val="20"/>
          <w:szCs w:val="20"/>
        </w:rPr>
        <w:t>In the table above:</w:t>
      </w:r>
    </w:p>
    <w:p w:rsidR="0002781F" w:rsidRPr="0002781F" w:rsidRDefault="0002781F" w:rsidP="0002781F">
      <w:pPr>
        <w:numPr>
          <w:ilvl w:val="0"/>
          <w:numId w:val="7"/>
        </w:numPr>
        <w:spacing w:before="100" w:beforeAutospacing="1" w:after="100" w:afterAutospacing="1" w:line="382" w:lineRule="atLeast"/>
        <w:rPr>
          <w:rFonts w:ascii="Times New Roman" w:eastAsia="Times New Roman" w:hAnsi="Times New Roman" w:cs="Times New Roman"/>
          <w:color w:val="333333"/>
          <w:sz w:val="20"/>
          <w:szCs w:val="20"/>
        </w:rPr>
      </w:pPr>
      <w:r w:rsidRPr="0002781F">
        <w:rPr>
          <w:rFonts w:ascii="Times New Roman" w:eastAsia="Times New Roman" w:hAnsi="Times New Roman" w:cs="Times New Roman"/>
          <w:color w:val="333333"/>
          <w:sz w:val="20"/>
          <w:szCs w:val="20"/>
        </w:rPr>
        <w:t>One student can enrol for multiple subjects. For example, student with </w:t>
      </w:r>
      <w:r w:rsidRPr="0002781F">
        <w:rPr>
          <w:rFonts w:ascii="Times New Roman" w:eastAsia="Times New Roman" w:hAnsi="Times New Roman" w:cs="Times New Roman"/>
          <w:b/>
          <w:bCs/>
          <w:color w:val="333333"/>
          <w:sz w:val="20"/>
          <w:szCs w:val="20"/>
        </w:rPr>
        <w:t>student_id</w:t>
      </w:r>
      <w:r w:rsidRPr="0002781F">
        <w:rPr>
          <w:rFonts w:ascii="Times New Roman" w:eastAsia="Times New Roman" w:hAnsi="Times New Roman" w:cs="Times New Roman"/>
          <w:color w:val="333333"/>
          <w:sz w:val="20"/>
          <w:szCs w:val="20"/>
        </w:rPr>
        <w:t> 101, has opted for subjects - Java &amp; C++</w:t>
      </w:r>
    </w:p>
    <w:p w:rsidR="0002781F" w:rsidRPr="0002781F" w:rsidRDefault="0002781F" w:rsidP="0002781F">
      <w:pPr>
        <w:numPr>
          <w:ilvl w:val="0"/>
          <w:numId w:val="7"/>
        </w:numPr>
        <w:spacing w:before="100" w:beforeAutospacing="1" w:after="100" w:afterAutospacing="1" w:line="382" w:lineRule="atLeast"/>
        <w:rPr>
          <w:rFonts w:ascii="Times New Roman" w:eastAsia="Times New Roman" w:hAnsi="Times New Roman" w:cs="Times New Roman"/>
          <w:color w:val="333333"/>
          <w:sz w:val="20"/>
          <w:szCs w:val="20"/>
        </w:rPr>
      </w:pPr>
      <w:r w:rsidRPr="0002781F">
        <w:rPr>
          <w:rFonts w:ascii="Times New Roman" w:eastAsia="Times New Roman" w:hAnsi="Times New Roman" w:cs="Times New Roman"/>
          <w:color w:val="333333"/>
          <w:sz w:val="20"/>
          <w:szCs w:val="20"/>
        </w:rPr>
        <w:t>For each subject, a professor is assigned to the student.</w:t>
      </w:r>
    </w:p>
    <w:p w:rsidR="0002781F" w:rsidRPr="0002781F" w:rsidRDefault="0002781F" w:rsidP="0002781F">
      <w:pPr>
        <w:numPr>
          <w:ilvl w:val="0"/>
          <w:numId w:val="7"/>
        </w:numPr>
        <w:spacing w:before="100" w:beforeAutospacing="1" w:after="100" w:afterAutospacing="1" w:line="382" w:lineRule="atLeast"/>
        <w:rPr>
          <w:rFonts w:ascii="Times New Roman" w:eastAsia="Times New Roman" w:hAnsi="Times New Roman" w:cs="Times New Roman"/>
          <w:color w:val="333333"/>
          <w:sz w:val="20"/>
          <w:szCs w:val="20"/>
        </w:rPr>
      </w:pPr>
      <w:r w:rsidRPr="0002781F">
        <w:rPr>
          <w:rFonts w:ascii="Times New Roman" w:eastAsia="Times New Roman" w:hAnsi="Times New Roman" w:cs="Times New Roman"/>
          <w:color w:val="333333"/>
          <w:sz w:val="20"/>
          <w:szCs w:val="20"/>
        </w:rPr>
        <w:t>And, there can be multiple professors teaching one subject like we have for Java.</w:t>
      </w:r>
    </w:p>
    <w:p w:rsidR="0002781F" w:rsidRPr="0002781F" w:rsidRDefault="0002781F" w:rsidP="0002781F">
      <w:pPr>
        <w:spacing w:after="127" w:line="240" w:lineRule="auto"/>
        <w:rPr>
          <w:rFonts w:ascii="Times New Roman" w:eastAsia="Times New Roman" w:hAnsi="Times New Roman" w:cs="Times New Roman"/>
          <w:color w:val="333333"/>
          <w:sz w:val="20"/>
          <w:szCs w:val="20"/>
        </w:rPr>
      </w:pPr>
      <w:r w:rsidRPr="0002781F">
        <w:rPr>
          <w:rFonts w:ascii="Times New Roman" w:eastAsia="Times New Roman" w:hAnsi="Times New Roman" w:cs="Times New Roman"/>
          <w:color w:val="333333"/>
          <w:sz w:val="20"/>
          <w:szCs w:val="20"/>
        </w:rPr>
        <w:t>What do you think should be the </w:t>
      </w:r>
      <w:r w:rsidRPr="0002781F">
        <w:rPr>
          <w:rFonts w:ascii="Times New Roman" w:eastAsia="Times New Roman" w:hAnsi="Times New Roman" w:cs="Times New Roman"/>
          <w:b/>
          <w:bCs/>
          <w:color w:val="333333"/>
          <w:sz w:val="20"/>
          <w:szCs w:val="20"/>
        </w:rPr>
        <w:t>Primary Key</w:t>
      </w:r>
      <w:r w:rsidRPr="0002781F">
        <w:rPr>
          <w:rFonts w:ascii="Times New Roman" w:eastAsia="Times New Roman" w:hAnsi="Times New Roman" w:cs="Times New Roman"/>
          <w:color w:val="333333"/>
          <w:sz w:val="20"/>
          <w:szCs w:val="20"/>
        </w:rPr>
        <w:t>?</w:t>
      </w:r>
    </w:p>
    <w:p w:rsidR="0002781F" w:rsidRPr="0002781F" w:rsidRDefault="0002781F" w:rsidP="0002781F">
      <w:pPr>
        <w:spacing w:after="127" w:line="240" w:lineRule="auto"/>
        <w:rPr>
          <w:rFonts w:ascii="Times New Roman" w:eastAsia="Times New Roman" w:hAnsi="Times New Roman" w:cs="Times New Roman"/>
          <w:color w:val="333333"/>
          <w:sz w:val="20"/>
          <w:szCs w:val="20"/>
        </w:rPr>
      </w:pPr>
      <w:r w:rsidRPr="0002781F">
        <w:rPr>
          <w:rFonts w:ascii="Times New Roman" w:eastAsia="Times New Roman" w:hAnsi="Times New Roman" w:cs="Times New Roman"/>
          <w:color w:val="333333"/>
          <w:sz w:val="20"/>
          <w:szCs w:val="20"/>
        </w:rPr>
        <w:t>Well, in the table above </w:t>
      </w:r>
      <w:r w:rsidRPr="006D0B82">
        <w:rPr>
          <w:rFonts w:ascii="Times New Roman" w:eastAsia="Times New Roman" w:hAnsi="Times New Roman" w:cs="Times New Roman"/>
          <w:color w:val="C7254E"/>
          <w:sz w:val="18"/>
        </w:rPr>
        <w:t>student_id, subject</w:t>
      </w:r>
      <w:r w:rsidRPr="0002781F">
        <w:rPr>
          <w:rFonts w:ascii="Times New Roman" w:eastAsia="Times New Roman" w:hAnsi="Times New Roman" w:cs="Times New Roman"/>
          <w:color w:val="333333"/>
          <w:sz w:val="20"/>
          <w:szCs w:val="20"/>
        </w:rPr>
        <w:t> together form the primary key, because using </w:t>
      </w:r>
      <w:r w:rsidRPr="006D0B82">
        <w:rPr>
          <w:rFonts w:ascii="Times New Roman" w:eastAsia="Times New Roman" w:hAnsi="Times New Roman" w:cs="Times New Roman"/>
          <w:color w:val="C7254E"/>
          <w:sz w:val="18"/>
        </w:rPr>
        <w:t>student_id</w:t>
      </w:r>
      <w:r w:rsidRPr="0002781F">
        <w:rPr>
          <w:rFonts w:ascii="Times New Roman" w:eastAsia="Times New Roman" w:hAnsi="Times New Roman" w:cs="Times New Roman"/>
          <w:color w:val="333333"/>
          <w:sz w:val="20"/>
          <w:szCs w:val="20"/>
        </w:rPr>
        <w:t> and </w:t>
      </w:r>
      <w:r w:rsidRPr="006D0B82">
        <w:rPr>
          <w:rFonts w:ascii="Times New Roman" w:eastAsia="Times New Roman" w:hAnsi="Times New Roman" w:cs="Times New Roman"/>
          <w:color w:val="C7254E"/>
          <w:sz w:val="18"/>
        </w:rPr>
        <w:t>subject</w:t>
      </w:r>
      <w:r w:rsidRPr="0002781F">
        <w:rPr>
          <w:rFonts w:ascii="Times New Roman" w:eastAsia="Times New Roman" w:hAnsi="Times New Roman" w:cs="Times New Roman"/>
          <w:color w:val="333333"/>
          <w:sz w:val="20"/>
          <w:szCs w:val="20"/>
        </w:rPr>
        <w:t>, we can find all the columns of the table.</w:t>
      </w:r>
    </w:p>
    <w:p w:rsidR="0002781F" w:rsidRPr="0002781F" w:rsidRDefault="0002781F" w:rsidP="0002781F">
      <w:pPr>
        <w:spacing w:after="127" w:line="240" w:lineRule="auto"/>
        <w:rPr>
          <w:rFonts w:ascii="Times New Roman" w:eastAsia="Times New Roman" w:hAnsi="Times New Roman" w:cs="Times New Roman"/>
          <w:color w:val="333333"/>
          <w:sz w:val="20"/>
          <w:szCs w:val="20"/>
        </w:rPr>
      </w:pPr>
      <w:r w:rsidRPr="0002781F">
        <w:rPr>
          <w:rFonts w:ascii="Times New Roman" w:eastAsia="Times New Roman" w:hAnsi="Times New Roman" w:cs="Times New Roman"/>
          <w:color w:val="333333"/>
          <w:sz w:val="20"/>
          <w:szCs w:val="20"/>
        </w:rPr>
        <w:t>One more important point to note here is, one professor teaches only one subject, but one subject may have two different professors.</w:t>
      </w:r>
    </w:p>
    <w:p w:rsidR="0002781F" w:rsidRPr="0002781F" w:rsidRDefault="0002781F" w:rsidP="0002781F">
      <w:pPr>
        <w:spacing w:after="127" w:line="240" w:lineRule="auto"/>
        <w:rPr>
          <w:rFonts w:ascii="Times New Roman" w:eastAsia="Times New Roman" w:hAnsi="Times New Roman" w:cs="Times New Roman"/>
          <w:color w:val="333333"/>
          <w:sz w:val="20"/>
          <w:szCs w:val="20"/>
        </w:rPr>
      </w:pPr>
      <w:r w:rsidRPr="0002781F">
        <w:rPr>
          <w:rFonts w:ascii="Times New Roman" w:eastAsia="Times New Roman" w:hAnsi="Times New Roman" w:cs="Times New Roman"/>
          <w:color w:val="333333"/>
          <w:sz w:val="20"/>
          <w:szCs w:val="20"/>
        </w:rPr>
        <w:t>Hence, there is a dependency between </w:t>
      </w:r>
      <w:r w:rsidRPr="006D0B82">
        <w:rPr>
          <w:rFonts w:ascii="Times New Roman" w:eastAsia="Times New Roman" w:hAnsi="Times New Roman" w:cs="Times New Roman"/>
          <w:color w:val="C7254E"/>
          <w:sz w:val="18"/>
        </w:rPr>
        <w:t>subject</w:t>
      </w:r>
      <w:r w:rsidRPr="0002781F">
        <w:rPr>
          <w:rFonts w:ascii="Times New Roman" w:eastAsia="Times New Roman" w:hAnsi="Times New Roman" w:cs="Times New Roman"/>
          <w:color w:val="333333"/>
          <w:sz w:val="20"/>
          <w:szCs w:val="20"/>
        </w:rPr>
        <w:t> and </w:t>
      </w:r>
      <w:r w:rsidRPr="006D0B82">
        <w:rPr>
          <w:rFonts w:ascii="Times New Roman" w:eastAsia="Times New Roman" w:hAnsi="Times New Roman" w:cs="Times New Roman"/>
          <w:color w:val="C7254E"/>
          <w:sz w:val="18"/>
        </w:rPr>
        <w:t>professor</w:t>
      </w:r>
      <w:r w:rsidRPr="0002781F">
        <w:rPr>
          <w:rFonts w:ascii="Times New Roman" w:eastAsia="Times New Roman" w:hAnsi="Times New Roman" w:cs="Times New Roman"/>
          <w:color w:val="333333"/>
          <w:sz w:val="20"/>
          <w:szCs w:val="20"/>
        </w:rPr>
        <w:t> here, where </w:t>
      </w:r>
      <w:r w:rsidRPr="006D0B82">
        <w:rPr>
          <w:rFonts w:ascii="Times New Roman" w:eastAsia="Times New Roman" w:hAnsi="Times New Roman" w:cs="Times New Roman"/>
          <w:color w:val="C7254E"/>
          <w:sz w:val="18"/>
        </w:rPr>
        <w:t>subject</w:t>
      </w:r>
      <w:r w:rsidRPr="0002781F">
        <w:rPr>
          <w:rFonts w:ascii="Times New Roman" w:eastAsia="Times New Roman" w:hAnsi="Times New Roman" w:cs="Times New Roman"/>
          <w:color w:val="333333"/>
          <w:sz w:val="20"/>
          <w:szCs w:val="20"/>
        </w:rPr>
        <w:t> depends on the professor name.</w:t>
      </w:r>
    </w:p>
    <w:p w:rsidR="0002781F" w:rsidRPr="0002781F" w:rsidRDefault="0002781F" w:rsidP="0002781F">
      <w:pPr>
        <w:spacing w:after="127" w:line="240" w:lineRule="auto"/>
        <w:rPr>
          <w:rFonts w:ascii="Times New Roman" w:eastAsia="Times New Roman" w:hAnsi="Times New Roman" w:cs="Times New Roman"/>
          <w:color w:val="333333"/>
          <w:sz w:val="20"/>
          <w:szCs w:val="20"/>
        </w:rPr>
      </w:pPr>
      <w:r w:rsidRPr="0002781F">
        <w:rPr>
          <w:rFonts w:ascii="Times New Roman" w:eastAsia="Times New Roman" w:hAnsi="Times New Roman" w:cs="Times New Roman"/>
          <w:color w:val="333333"/>
          <w:sz w:val="20"/>
          <w:szCs w:val="20"/>
        </w:rPr>
        <w:t>This table satisfies the </w:t>
      </w:r>
      <w:r w:rsidRPr="0002781F">
        <w:rPr>
          <w:rFonts w:ascii="Times New Roman" w:eastAsia="Times New Roman" w:hAnsi="Times New Roman" w:cs="Times New Roman"/>
          <w:b/>
          <w:bCs/>
          <w:color w:val="333333"/>
          <w:sz w:val="20"/>
          <w:szCs w:val="20"/>
        </w:rPr>
        <w:t>1st Normal form</w:t>
      </w:r>
      <w:r w:rsidRPr="0002781F">
        <w:rPr>
          <w:rFonts w:ascii="Times New Roman" w:eastAsia="Times New Roman" w:hAnsi="Times New Roman" w:cs="Times New Roman"/>
          <w:color w:val="333333"/>
          <w:sz w:val="20"/>
          <w:szCs w:val="20"/>
        </w:rPr>
        <w:t> because all the values are atomic, column names are unique and all the values stored in a particular column are of same domain.</w:t>
      </w:r>
    </w:p>
    <w:p w:rsidR="0002781F" w:rsidRPr="0002781F" w:rsidRDefault="0002781F" w:rsidP="0002781F">
      <w:pPr>
        <w:spacing w:after="127" w:line="240" w:lineRule="auto"/>
        <w:rPr>
          <w:rFonts w:ascii="Times New Roman" w:eastAsia="Times New Roman" w:hAnsi="Times New Roman" w:cs="Times New Roman"/>
          <w:color w:val="333333"/>
          <w:sz w:val="20"/>
          <w:szCs w:val="20"/>
        </w:rPr>
      </w:pPr>
      <w:r w:rsidRPr="0002781F">
        <w:rPr>
          <w:rFonts w:ascii="Times New Roman" w:eastAsia="Times New Roman" w:hAnsi="Times New Roman" w:cs="Times New Roman"/>
          <w:color w:val="333333"/>
          <w:sz w:val="20"/>
          <w:szCs w:val="20"/>
        </w:rPr>
        <w:lastRenderedPageBreak/>
        <w:t>This table also satisfies the </w:t>
      </w:r>
      <w:r w:rsidRPr="0002781F">
        <w:rPr>
          <w:rFonts w:ascii="Times New Roman" w:eastAsia="Times New Roman" w:hAnsi="Times New Roman" w:cs="Times New Roman"/>
          <w:b/>
          <w:bCs/>
          <w:color w:val="333333"/>
          <w:sz w:val="20"/>
          <w:szCs w:val="20"/>
        </w:rPr>
        <w:t>2nd Normal Form</w:t>
      </w:r>
      <w:r w:rsidRPr="0002781F">
        <w:rPr>
          <w:rFonts w:ascii="Times New Roman" w:eastAsia="Times New Roman" w:hAnsi="Times New Roman" w:cs="Times New Roman"/>
          <w:color w:val="333333"/>
          <w:sz w:val="20"/>
          <w:szCs w:val="20"/>
        </w:rPr>
        <w:t> as their is no </w:t>
      </w:r>
      <w:r w:rsidRPr="0002781F">
        <w:rPr>
          <w:rFonts w:ascii="Times New Roman" w:eastAsia="Times New Roman" w:hAnsi="Times New Roman" w:cs="Times New Roman"/>
          <w:b/>
          <w:bCs/>
          <w:color w:val="333333"/>
          <w:sz w:val="20"/>
          <w:szCs w:val="20"/>
        </w:rPr>
        <w:t>Partial Dependency</w:t>
      </w:r>
      <w:r w:rsidRPr="0002781F">
        <w:rPr>
          <w:rFonts w:ascii="Times New Roman" w:eastAsia="Times New Roman" w:hAnsi="Times New Roman" w:cs="Times New Roman"/>
          <w:color w:val="333333"/>
          <w:sz w:val="20"/>
          <w:szCs w:val="20"/>
        </w:rPr>
        <w:t>.</w:t>
      </w:r>
    </w:p>
    <w:p w:rsidR="0002781F" w:rsidRPr="0002781F" w:rsidRDefault="0002781F" w:rsidP="0002781F">
      <w:pPr>
        <w:spacing w:after="127" w:line="240" w:lineRule="auto"/>
        <w:rPr>
          <w:rFonts w:ascii="Times New Roman" w:eastAsia="Times New Roman" w:hAnsi="Times New Roman" w:cs="Times New Roman"/>
          <w:color w:val="333333"/>
          <w:sz w:val="20"/>
          <w:szCs w:val="20"/>
        </w:rPr>
      </w:pPr>
      <w:r w:rsidRPr="0002781F">
        <w:rPr>
          <w:rFonts w:ascii="Times New Roman" w:eastAsia="Times New Roman" w:hAnsi="Times New Roman" w:cs="Times New Roman"/>
          <w:color w:val="333333"/>
          <w:sz w:val="20"/>
          <w:szCs w:val="20"/>
        </w:rPr>
        <w:t>And, there is no </w:t>
      </w:r>
      <w:r w:rsidRPr="0002781F">
        <w:rPr>
          <w:rFonts w:ascii="Times New Roman" w:eastAsia="Times New Roman" w:hAnsi="Times New Roman" w:cs="Times New Roman"/>
          <w:b/>
          <w:bCs/>
          <w:color w:val="333333"/>
          <w:sz w:val="20"/>
          <w:szCs w:val="20"/>
        </w:rPr>
        <w:t>Transitive Dependency</w:t>
      </w:r>
      <w:r w:rsidRPr="0002781F">
        <w:rPr>
          <w:rFonts w:ascii="Times New Roman" w:eastAsia="Times New Roman" w:hAnsi="Times New Roman" w:cs="Times New Roman"/>
          <w:color w:val="333333"/>
          <w:sz w:val="20"/>
          <w:szCs w:val="20"/>
        </w:rPr>
        <w:t>, hence the table also satisfies the </w:t>
      </w:r>
      <w:r w:rsidRPr="0002781F">
        <w:rPr>
          <w:rFonts w:ascii="Times New Roman" w:eastAsia="Times New Roman" w:hAnsi="Times New Roman" w:cs="Times New Roman"/>
          <w:b/>
          <w:bCs/>
          <w:color w:val="333333"/>
          <w:sz w:val="20"/>
          <w:szCs w:val="20"/>
        </w:rPr>
        <w:t>3rd Normal Form</w:t>
      </w:r>
      <w:r w:rsidRPr="0002781F">
        <w:rPr>
          <w:rFonts w:ascii="Times New Roman" w:eastAsia="Times New Roman" w:hAnsi="Times New Roman" w:cs="Times New Roman"/>
          <w:color w:val="333333"/>
          <w:sz w:val="20"/>
          <w:szCs w:val="20"/>
        </w:rPr>
        <w:t>.</w:t>
      </w:r>
    </w:p>
    <w:p w:rsidR="0002781F" w:rsidRPr="0002781F" w:rsidRDefault="0002781F" w:rsidP="0002781F">
      <w:pPr>
        <w:spacing w:after="127" w:line="240" w:lineRule="auto"/>
        <w:rPr>
          <w:rFonts w:ascii="Times New Roman" w:eastAsia="Times New Roman" w:hAnsi="Times New Roman" w:cs="Times New Roman"/>
          <w:color w:val="333333"/>
          <w:sz w:val="20"/>
          <w:szCs w:val="20"/>
        </w:rPr>
      </w:pPr>
      <w:r w:rsidRPr="0002781F">
        <w:rPr>
          <w:rFonts w:ascii="Times New Roman" w:eastAsia="Times New Roman" w:hAnsi="Times New Roman" w:cs="Times New Roman"/>
          <w:color w:val="333333"/>
          <w:sz w:val="20"/>
          <w:szCs w:val="20"/>
        </w:rPr>
        <w:t>But this table is not in </w:t>
      </w:r>
      <w:r w:rsidRPr="0002781F">
        <w:rPr>
          <w:rFonts w:ascii="Times New Roman" w:eastAsia="Times New Roman" w:hAnsi="Times New Roman" w:cs="Times New Roman"/>
          <w:b/>
          <w:bCs/>
          <w:color w:val="333333"/>
          <w:sz w:val="20"/>
          <w:szCs w:val="20"/>
        </w:rPr>
        <w:t>Boyce-Codd Normal Form</w:t>
      </w:r>
      <w:r w:rsidRPr="0002781F">
        <w:rPr>
          <w:rFonts w:ascii="Times New Roman" w:eastAsia="Times New Roman" w:hAnsi="Times New Roman" w:cs="Times New Roman"/>
          <w:color w:val="333333"/>
          <w:sz w:val="20"/>
          <w:szCs w:val="20"/>
        </w:rPr>
        <w:t>.</w:t>
      </w:r>
    </w:p>
    <w:p w:rsidR="0002781F" w:rsidRPr="006D0B82" w:rsidRDefault="0002781F" w:rsidP="0002781F">
      <w:pPr>
        <w:pStyle w:val="Heading3"/>
        <w:spacing w:before="255" w:after="127"/>
        <w:rPr>
          <w:rFonts w:ascii="Times New Roman" w:hAnsi="Times New Roman" w:cs="Times New Roman"/>
          <w:b w:val="0"/>
          <w:bCs w:val="0"/>
          <w:color w:val="333333"/>
          <w:sz w:val="31"/>
          <w:szCs w:val="31"/>
        </w:rPr>
      </w:pPr>
      <w:r w:rsidRPr="006D0B82">
        <w:rPr>
          <w:rFonts w:ascii="Times New Roman" w:hAnsi="Times New Roman" w:cs="Times New Roman"/>
          <w:b w:val="0"/>
          <w:bCs w:val="0"/>
          <w:color w:val="333333"/>
          <w:sz w:val="31"/>
          <w:szCs w:val="31"/>
        </w:rPr>
        <w:t>Why this table is not in BCNF?</w:t>
      </w:r>
    </w:p>
    <w:p w:rsidR="0002781F" w:rsidRPr="006D0B82" w:rsidRDefault="0002781F" w:rsidP="0002781F">
      <w:pPr>
        <w:pStyle w:val="NormalWeb"/>
        <w:spacing w:before="0" w:beforeAutospacing="0" w:after="127" w:afterAutospacing="0"/>
        <w:rPr>
          <w:color w:val="333333"/>
          <w:sz w:val="20"/>
          <w:szCs w:val="20"/>
        </w:rPr>
      </w:pPr>
      <w:r w:rsidRPr="006D0B82">
        <w:rPr>
          <w:color w:val="333333"/>
          <w:sz w:val="20"/>
          <w:szCs w:val="20"/>
        </w:rPr>
        <w:t>In the table above, </w:t>
      </w:r>
      <w:r w:rsidRPr="006D0B82">
        <w:rPr>
          <w:rStyle w:val="HTMLCode"/>
          <w:rFonts w:ascii="Times New Roman" w:eastAsiaTheme="majorEastAsia" w:hAnsi="Times New Roman" w:cs="Times New Roman"/>
          <w:color w:val="C7254E"/>
          <w:sz w:val="18"/>
          <w:szCs w:val="18"/>
          <w:shd w:val="clear" w:color="auto" w:fill="F9F2F4"/>
        </w:rPr>
        <w:t>student_id, subject</w:t>
      </w:r>
      <w:r w:rsidRPr="006D0B82">
        <w:rPr>
          <w:color w:val="333333"/>
          <w:sz w:val="20"/>
          <w:szCs w:val="20"/>
        </w:rPr>
        <w:t> form primary key, which means </w:t>
      </w:r>
      <w:r w:rsidRPr="006D0B82">
        <w:rPr>
          <w:rStyle w:val="HTMLCode"/>
          <w:rFonts w:ascii="Times New Roman" w:eastAsiaTheme="majorEastAsia" w:hAnsi="Times New Roman" w:cs="Times New Roman"/>
          <w:color w:val="C7254E"/>
          <w:sz w:val="18"/>
          <w:szCs w:val="18"/>
          <w:shd w:val="clear" w:color="auto" w:fill="F9F2F4"/>
        </w:rPr>
        <w:t>subject</w:t>
      </w:r>
      <w:r w:rsidRPr="006D0B82">
        <w:rPr>
          <w:color w:val="333333"/>
          <w:sz w:val="20"/>
          <w:szCs w:val="20"/>
        </w:rPr>
        <w:t> column is a </w:t>
      </w:r>
      <w:r w:rsidRPr="006D0B82">
        <w:rPr>
          <w:b/>
          <w:bCs/>
          <w:color w:val="333333"/>
          <w:sz w:val="20"/>
          <w:szCs w:val="20"/>
        </w:rPr>
        <w:t>prime attribute</w:t>
      </w:r>
      <w:r w:rsidRPr="006D0B82">
        <w:rPr>
          <w:color w:val="333333"/>
          <w:sz w:val="20"/>
          <w:szCs w:val="20"/>
        </w:rPr>
        <w:t>.</w:t>
      </w:r>
    </w:p>
    <w:p w:rsidR="0002781F" w:rsidRDefault="0002781F" w:rsidP="0002781F">
      <w:pPr>
        <w:pStyle w:val="NormalWeb"/>
        <w:spacing w:before="0" w:beforeAutospacing="0" w:after="127" w:afterAutospacing="0"/>
        <w:rPr>
          <w:color w:val="333333"/>
          <w:sz w:val="20"/>
          <w:szCs w:val="20"/>
        </w:rPr>
      </w:pPr>
      <w:r w:rsidRPr="006D0B82">
        <w:rPr>
          <w:color w:val="333333"/>
          <w:sz w:val="20"/>
          <w:szCs w:val="20"/>
        </w:rPr>
        <w:t>But, there is one more dependency, </w:t>
      </w:r>
      <w:r w:rsidRPr="006D0B82">
        <w:rPr>
          <w:rStyle w:val="HTMLCode"/>
          <w:rFonts w:ascii="Times New Roman" w:eastAsiaTheme="majorEastAsia" w:hAnsi="Times New Roman" w:cs="Times New Roman"/>
          <w:color w:val="C7254E"/>
          <w:sz w:val="18"/>
          <w:szCs w:val="18"/>
          <w:shd w:val="clear" w:color="auto" w:fill="F9F2F4"/>
        </w:rPr>
        <w:t>professor</w:t>
      </w:r>
      <w:r w:rsidRPr="006D0B82">
        <w:rPr>
          <w:color w:val="333333"/>
          <w:sz w:val="20"/>
          <w:szCs w:val="20"/>
        </w:rPr>
        <w:t> → </w:t>
      </w:r>
      <w:r w:rsidRPr="006D0B82">
        <w:rPr>
          <w:rStyle w:val="HTMLCode"/>
          <w:rFonts w:ascii="Times New Roman" w:eastAsiaTheme="majorEastAsia" w:hAnsi="Times New Roman" w:cs="Times New Roman"/>
          <w:color w:val="C7254E"/>
          <w:sz w:val="18"/>
          <w:szCs w:val="18"/>
          <w:shd w:val="clear" w:color="auto" w:fill="F9F2F4"/>
        </w:rPr>
        <w:t>subject</w:t>
      </w:r>
      <w:r w:rsidRPr="006D0B82">
        <w:rPr>
          <w:color w:val="333333"/>
          <w:sz w:val="20"/>
          <w:szCs w:val="20"/>
        </w:rPr>
        <w:t>.</w:t>
      </w:r>
    </w:p>
    <w:p w:rsidR="00A15472" w:rsidRPr="006D0B82" w:rsidRDefault="00A15472" w:rsidP="0002781F">
      <w:pPr>
        <w:pStyle w:val="NormalWeb"/>
        <w:spacing w:before="0" w:beforeAutospacing="0" w:after="127" w:afterAutospacing="0"/>
        <w:rPr>
          <w:color w:val="333333"/>
          <w:sz w:val="20"/>
          <w:szCs w:val="20"/>
        </w:rPr>
      </w:pPr>
      <w:r>
        <w:rPr>
          <w:noProof/>
          <w:color w:val="333333"/>
          <w:sz w:val="20"/>
          <w:szCs w:val="20"/>
        </w:rPr>
        <w:drawing>
          <wp:inline distT="0" distB="0" distL="0" distR="0">
            <wp:extent cx="5582429" cy="2581635"/>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stretch>
                      <a:fillRect/>
                    </a:stretch>
                  </pic:blipFill>
                  <pic:spPr>
                    <a:xfrm>
                      <a:off x="0" y="0"/>
                      <a:ext cx="5582429" cy="2581635"/>
                    </a:xfrm>
                    <a:prstGeom prst="rect">
                      <a:avLst/>
                    </a:prstGeom>
                  </pic:spPr>
                </pic:pic>
              </a:graphicData>
            </a:graphic>
          </wp:inline>
        </w:drawing>
      </w:r>
    </w:p>
    <w:p w:rsidR="00EA7200" w:rsidRDefault="00EA7200" w:rsidP="0002781F">
      <w:pPr>
        <w:pStyle w:val="NormalWeb"/>
        <w:spacing w:before="0" w:beforeAutospacing="0" w:after="127" w:afterAutospacing="0"/>
        <w:rPr>
          <w:color w:val="333333"/>
          <w:sz w:val="20"/>
          <w:szCs w:val="20"/>
        </w:rPr>
      </w:pPr>
      <w:r>
        <w:rPr>
          <w:noProof/>
          <w:color w:val="333333"/>
          <w:sz w:val="20"/>
          <w:szCs w:val="20"/>
        </w:rPr>
        <w:drawing>
          <wp:inline distT="0" distB="0" distL="0" distR="0">
            <wp:extent cx="5915851" cy="3172268"/>
            <wp:effectExtent l="19050" t="0" r="8699"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stretch>
                      <a:fillRect/>
                    </a:stretch>
                  </pic:blipFill>
                  <pic:spPr>
                    <a:xfrm>
                      <a:off x="0" y="0"/>
                      <a:ext cx="5915851" cy="3172268"/>
                    </a:xfrm>
                    <a:prstGeom prst="rect">
                      <a:avLst/>
                    </a:prstGeom>
                  </pic:spPr>
                </pic:pic>
              </a:graphicData>
            </a:graphic>
          </wp:inline>
        </w:drawing>
      </w:r>
    </w:p>
    <w:p w:rsidR="0002781F" w:rsidRPr="006D0B82" w:rsidRDefault="0002781F" w:rsidP="0002781F">
      <w:pPr>
        <w:pStyle w:val="NormalWeb"/>
        <w:spacing w:before="0" w:beforeAutospacing="0" w:after="127" w:afterAutospacing="0"/>
        <w:rPr>
          <w:color w:val="333333"/>
          <w:sz w:val="20"/>
          <w:szCs w:val="20"/>
        </w:rPr>
      </w:pPr>
      <w:r w:rsidRPr="006D0B82">
        <w:rPr>
          <w:color w:val="333333"/>
          <w:sz w:val="20"/>
          <w:szCs w:val="20"/>
        </w:rPr>
        <w:t>And while </w:t>
      </w:r>
      <w:r w:rsidRPr="006D0B82">
        <w:rPr>
          <w:rStyle w:val="HTMLCode"/>
          <w:rFonts w:ascii="Times New Roman" w:eastAsiaTheme="majorEastAsia" w:hAnsi="Times New Roman" w:cs="Times New Roman"/>
          <w:color w:val="C7254E"/>
          <w:sz w:val="18"/>
          <w:szCs w:val="18"/>
          <w:shd w:val="clear" w:color="auto" w:fill="F9F2F4"/>
        </w:rPr>
        <w:t>subject</w:t>
      </w:r>
      <w:r w:rsidRPr="006D0B82">
        <w:rPr>
          <w:color w:val="333333"/>
          <w:sz w:val="20"/>
          <w:szCs w:val="20"/>
        </w:rPr>
        <w:t> is a prime attribute, </w:t>
      </w:r>
      <w:r w:rsidRPr="006D0B82">
        <w:rPr>
          <w:rStyle w:val="HTMLCode"/>
          <w:rFonts w:ascii="Times New Roman" w:eastAsiaTheme="majorEastAsia" w:hAnsi="Times New Roman" w:cs="Times New Roman"/>
          <w:color w:val="C7254E"/>
          <w:sz w:val="18"/>
          <w:szCs w:val="18"/>
          <w:shd w:val="clear" w:color="auto" w:fill="F9F2F4"/>
        </w:rPr>
        <w:t>professor</w:t>
      </w:r>
      <w:r w:rsidRPr="006D0B82">
        <w:rPr>
          <w:color w:val="333333"/>
          <w:sz w:val="20"/>
          <w:szCs w:val="20"/>
        </w:rPr>
        <w:t> is a </w:t>
      </w:r>
      <w:r w:rsidRPr="006D0B82">
        <w:rPr>
          <w:b/>
          <w:bCs/>
          <w:color w:val="333333"/>
          <w:sz w:val="20"/>
          <w:szCs w:val="20"/>
        </w:rPr>
        <w:t>non-prime attribute</w:t>
      </w:r>
      <w:r w:rsidRPr="006D0B82">
        <w:rPr>
          <w:color w:val="333333"/>
          <w:sz w:val="20"/>
          <w:szCs w:val="20"/>
        </w:rPr>
        <w:t>, which is not allowed by BCNF.</w:t>
      </w:r>
    </w:p>
    <w:p w:rsidR="0002781F" w:rsidRPr="006D0B82" w:rsidRDefault="0002781F" w:rsidP="0002781F">
      <w:pPr>
        <w:pStyle w:val="Heading3"/>
        <w:spacing w:before="255" w:after="127"/>
        <w:rPr>
          <w:rFonts w:ascii="Times New Roman" w:hAnsi="Times New Roman" w:cs="Times New Roman"/>
          <w:b w:val="0"/>
          <w:bCs w:val="0"/>
          <w:color w:val="333333"/>
          <w:sz w:val="31"/>
          <w:szCs w:val="31"/>
        </w:rPr>
      </w:pPr>
      <w:r w:rsidRPr="006D0B82">
        <w:rPr>
          <w:rFonts w:ascii="Times New Roman" w:hAnsi="Times New Roman" w:cs="Times New Roman"/>
          <w:b w:val="0"/>
          <w:bCs w:val="0"/>
          <w:color w:val="333333"/>
          <w:sz w:val="31"/>
          <w:szCs w:val="31"/>
        </w:rPr>
        <w:t>How to satisfy BCNF?</w:t>
      </w:r>
    </w:p>
    <w:p w:rsidR="0002781F" w:rsidRPr="006D0B82" w:rsidRDefault="0002781F" w:rsidP="0002781F">
      <w:pPr>
        <w:pStyle w:val="NormalWeb"/>
        <w:spacing w:before="0" w:beforeAutospacing="0" w:after="127" w:afterAutospacing="0"/>
        <w:rPr>
          <w:color w:val="333333"/>
          <w:sz w:val="20"/>
          <w:szCs w:val="20"/>
        </w:rPr>
      </w:pPr>
      <w:r w:rsidRPr="006D0B82">
        <w:rPr>
          <w:color w:val="333333"/>
          <w:sz w:val="20"/>
          <w:szCs w:val="20"/>
        </w:rPr>
        <w:t>To make this relation(table) satisfy BCNF, we will decompose this table into two tables, </w:t>
      </w:r>
      <w:r w:rsidRPr="006D0B82">
        <w:rPr>
          <w:b/>
          <w:bCs/>
          <w:color w:val="333333"/>
          <w:sz w:val="20"/>
          <w:szCs w:val="20"/>
        </w:rPr>
        <w:t>student</w:t>
      </w:r>
      <w:r w:rsidRPr="006D0B82">
        <w:rPr>
          <w:color w:val="333333"/>
          <w:sz w:val="20"/>
          <w:szCs w:val="20"/>
        </w:rPr>
        <w:t> table and </w:t>
      </w:r>
      <w:r w:rsidRPr="006D0B82">
        <w:rPr>
          <w:b/>
          <w:bCs/>
          <w:color w:val="333333"/>
          <w:sz w:val="20"/>
          <w:szCs w:val="20"/>
        </w:rPr>
        <w:t>professor</w:t>
      </w:r>
      <w:r w:rsidRPr="006D0B82">
        <w:rPr>
          <w:color w:val="333333"/>
          <w:sz w:val="20"/>
          <w:szCs w:val="20"/>
        </w:rPr>
        <w:t> table.</w:t>
      </w:r>
    </w:p>
    <w:p w:rsidR="0002781F" w:rsidRPr="006D0B82" w:rsidRDefault="0002781F" w:rsidP="0002781F">
      <w:pPr>
        <w:pStyle w:val="NormalWeb"/>
        <w:spacing w:before="0" w:beforeAutospacing="0" w:after="127" w:afterAutospacing="0"/>
        <w:rPr>
          <w:color w:val="333333"/>
          <w:sz w:val="20"/>
          <w:szCs w:val="20"/>
        </w:rPr>
      </w:pPr>
      <w:r w:rsidRPr="006D0B82">
        <w:rPr>
          <w:color w:val="333333"/>
          <w:sz w:val="20"/>
          <w:szCs w:val="20"/>
        </w:rPr>
        <w:t>Below we have the structure for both the tables.</w:t>
      </w:r>
    </w:p>
    <w:p w:rsidR="0002781F" w:rsidRPr="006D0B82" w:rsidRDefault="0002781F" w:rsidP="0002781F">
      <w:pPr>
        <w:pStyle w:val="NormalWeb"/>
        <w:spacing w:before="0" w:beforeAutospacing="0" w:after="127" w:afterAutospacing="0"/>
        <w:rPr>
          <w:color w:val="333333"/>
          <w:sz w:val="20"/>
          <w:szCs w:val="20"/>
        </w:rPr>
      </w:pPr>
      <w:r w:rsidRPr="006D0B82">
        <w:rPr>
          <w:b/>
          <w:bCs/>
          <w:color w:val="333333"/>
          <w:sz w:val="20"/>
          <w:szCs w:val="20"/>
        </w:rPr>
        <w:t>Student Table</w:t>
      </w:r>
    </w:p>
    <w:tbl>
      <w:tblPr>
        <w:tblW w:w="801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247"/>
        <w:gridCol w:w="2769"/>
      </w:tblGrid>
      <w:tr w:rsidR="0002781F" w:rsidRPr="006D0B82" w:rsidTr="0002781F">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EA7200" w:rsidRDefault="0002781F">
            <w:pPr>
              <w:spacing w:after="255"/>
              <w:rPr>
                <w:rFonts w:ascii="Times New Roman" w:hAnsi="Times New Roman" w:cs="Times New Roman"/>
                <w:b/>
                <w:bCs/>
                <w:color w:val="FF0000"/>
                <w:sz w:val="20"/>
                <w:szCs w:val="20"/>
              </w:rPr>
            </w:pPr>
            <w:r w:rsidRPr="00EA7200">
              <w:rPr>
                <w:rFonts w:ascii="Times New Roman" w:hAnsi="Times New Roman" w:cs="Times New Roman"/>
                <w:b/>
                <w:bCs/>
                <w:color w:val="FF0000"/>
                <w:sz w:val="20"/>
                <w:szCs w:val="20"/>
              </w:rPr>
              <w:lastRenderedPageBreak/>
              <w:t>student_id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p_id</w:t>
            </w:r>
          </w:p>
        </w:tc>
      </w:tr>
      <w:tr w:rsidR="0002781F" w:rsidRPr="006D0B82" w:rsidTr="0002781F">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101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1</w:t>
            </w:r>
          </w:p>
        </w:tc>
      </w:tr>
      <w:tr w:rsidR="0002781F" w:rsidRPr="006D0B82" w:rsidTr="0002781F">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101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2</w:t>
            </w:r>
          </w:p>
        </w:tc>
      </w:tr>
      <w:tr w:rsidR="0002781F" w:rsidRPr="006D0B82" w:rsidTr="0002781F">
        <w:tc>
          <w:tcPr>
            <w:tcW w:w="0" w:type="auto"/>
            <w:gridSpan w:val="2"/>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and so on...</w:t>
            </w:r>
          </w:p>
        </w:tc>
      </w:tr>
    </w:tbl>
    <w:p w:rsidR="0002781F" w:rsidRPr="006D0B82" w:rsidRDefault="0002781F" w:rsidP="0002781F">
      <w:pPr>
        <w:pStyle w:val="NormalWeb"/>
        <w:spacing w:before="0" w:beforeAutospacing="0" w:after="127" w:afterAutospacing="0"/>
        <w:rPr>
          <w:color w:val="333333"/>
          <w:sz w:val="20"/>
          <w:szCs w:val="20"/>
        </w:rPr>
      </w:pPr>
      <w:r w:rsidRPr="006D0B82">
        <w:rPr>
          <w:color w:val="333333"/>
          <w:sz w:val="20"/>
          <w:szCs w:val="20"/>
        </w:rPr>
        <w:t>And, </w:t>
      </w:r>
      <w:r w:rsidRPr="006D0B82">
        <w:rPr>
          <w:b/>
          <w:bCs/>
          <w:color w:val="333333"/>
          <w:sz w:val="20"/>
          <w:szCs w:val="20"/>
        </w:rPr>
        <w:t>Professor Table</w:t>
      </w:r>
    </w:p>
    <w:tbl>
      <w:tblPr>
        <w:tblW w:w="801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945"/>
        <w:gridCol w:w="3349"/>
        <w:gridCol w:w="2722"/>
      </w:tblGrid>
      <w:tr w:rsidR="0002781F" w:rsidRPr="006D0B82" w:rsidTr="0002781F">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EA7200" w:rsidRDefault="0002781F">
            <w:pPr>
              <w:spacing w:after="255"/>
              <w:rPr>
                <w:rFonts w:ascii="Times New Roman" w:hAnsi="Times New Roman" w:cs="Times New Roman"/>
                <w:b/>
                <w:bCs/>
                <w:color w:val="FF0000"/>
                <w:sz w:val="20"/>
                <w:szCs w:val="20"/>
              </w:rPr>
            </w:pPr>
            <w:r w:rsidRPr="00EA7200">
              <w:rPr>
                <w:rFonts w:ascii="Times New Roman" w:hAnsi="Times New Roman" w:cs="Times New Roman"/>
                <w:b/>
                <w:bCs/>
                <w:color w:val="FF0000"/>
                <w:sz w:val="20"/>
                <w:szCs w:val="20"/>
              </w:rPr>
              <w:t>p_id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professor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b/>
                <w:bCs/>
                <w:color w:val="333333"/>
                <w:sz w:val="20"/>
                <w:szCs w:val="20"/>
              </w:rPr>
            </w:pPr>
            <w:r w:rsidRPr="006D0B82">
              <w:rPr>
                <w:rFonts w:ascii="Times New Roman" w:hAnsi="Times New Roman" w:cs="Times New Roman"/>
                <w:b/>
                <w:bCs/>
                <w:color w:val="333333"/>
                <w:sz w:val="20"/>
                <w:szCs w:val="20"/>
              </w:rPr>
              <w:t>subject</w:t>
            </w:r>
          </w:p>
        </w:tc>
      </w:tr>
      <w:tr w:rsidR="0002781F" w:rsidRPr="006D0B82" w:rsidTr="0002781F">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P.Java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Java</w:t>
            </w:r>
          </w:p>
        </w:tc>
      </w:tr>
      <w:tr w:rsidR="0002781F" w:rsidRPr="006D0B82" w:rsidTr="0002781F">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P.Cpp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C++</w:t>
            </w:r>
          </w:p>
        </w:tc>
      </w:tr>
      <w:tr w:rsidR="0002781F" w:rsidRPr="006D0B82" w:rsidTr="0002781F">
        <w:tc>
          <w:tcPr>
            <w:tcW w:w="0" w:type="auto"/>
            <w:gridSpan w:val="3"/>
            <w:tcBorders>
              <w:top w:val="single" w:sz="4" w:space="0" w:color="DDDDDD"/>
              <w:left w:val="single" w:sz="4" w:space="0" w:color="DDDDDD"/>
              <w:bottom w:val="single" w:sz="4" w:space="0" w:color="DDDDDD"/>
              <w:right w:val="single" w:sz="4" w:space="0" w:color="DDDDDD"/>
            </w:tcBorders>
            <w:shd w:val="clear" w:color="auto" w:fill="auto"/>
            <w:tcMar>
              <w:top w:w="102" w:type="dxa"/>
              <w:left w:w="102" w:type="dxa"/>
              <w:bottom w:w="102" w:type="dxa"/>
              <w:right w:w="102" w:type="dxa"/>
            </w:tcMar>
            <w:hideMark/>
          </w:tcPr>
          <w:p w:rsidR="0002781F" w:rsidRPr="006D0B82" w:rsidRDefault="0002781F">
            <w:pPr>
              <w:spacing w:after="255"/>
              <w:rPr>
                <w:rFonts w:ascii="Times New Roman" w:hAnsi="Times New Roman" w:cs="Times New Roman"/>
                <w:color w:val="333333"/>
                <w:sz w:val="20"/>
                <w:szCs w:val="20"/>
              </w:rPr>
            </w:pPr>
            <w:r w:rsidRPr="006D0B82">
              <w:rPr>
                <w:rFonts w:ascii="Times New Roman" w:hAnsi="Times New Roman" w:cs="Times New Roman"/>
                <w:color w:val="333333"/>
                <w:sz w:val="20"/>
                <w:szCs w:val="20"/>
              </w:rPr>
              <w:t>and so on...</w:t>
            </w:r>
          </w:p>
        </w:tc>
      </w:tr>
    </w:tbl>
    <w:p w:rsidR="0002781F" w:rsidRPr="006D0B82" w:rsidRDefault="0002781F" w:rsidP="0002781F">
      <w:pPr>
        <w:pStyle w:val="NormalWeb"/>
        <w:spacing w:before="0" w:beforeAutospacing="0" w:after="127" w:afterAutospacing="0"/>
        <w:rPr>
          <w:color w:val="333333"/>
          <w:sz w:val="20"/>
          <w:szCs w:val="20"/>
        </w:rPr>
      </w:pPr>
      <w:r w:rsidRPr="006D0B82">
        <w:rPr>
          <w:color w:val="333333"/>
          <w:sz w:val="20"/>
          <w:szCs w:val="20"/>
        </w:rPr>
        <w:t>And now, this relation satisfy Boyce-Codd Normal Form. In the next tutorial we will learn about the </w:t>
      </w:r>
      <w:r w:rsidRPr="006D0B82">
        <w:rPr>
          <w:b/>
          <w:bCs/>
          <w:color w:val="333333"/>
          <w:sz w:val="20"/>
          <w:szCs w:val="20"/>
        </w:rPr>
        <w:t>Fourth Normal Form</w:t>
      </w:r>
      <w:r w:rsidRPr="006D0B82">
        <w:rPr>
          <w:color w:val="333333"/>
          <w:sz w:val="20"/>
          <w:szCs w:val="20"/>
        </w:rPr>
        <w:t>.</w:t>
      </w:r>
    </w:p>
    <w:p w:rsidR="0002781F" w:rsidRPr="006D0B82" w:rsidRDefault="0002781F" w:rsidP="0002781F">
      <w:pPr>
        <w:pStyle w:val="Heading2"/>
        <w:spacing w:before="255" w:after="127"/>
        <w:rPr>
          <w:rFonts w:ascii="Times New Roman" w:hAnsi="Times New Roman" w:cs="Times New Roman"/>
          <w:b w:val="0"/>
          <w:bCs w:val="0"/>
          <w:color w:val="333333"/>
          <w:sz w:val="38"/>
          <w:szCs w:val="38"/>
        </w:rPr>
      </w:pPr>
      <w:r w:rsidRPr="006D0B82">
        <w:rPr>
          <w:rFonts w:ascii="Times New Roman" w:hAnsi="Times New Roman" w:cs="Times New Roman"/>
          <w:b w:val="0"/>
          <w:bCs w:val="0"/>
          <w:color w:val="333333"/>
          <w:sz w:val="38"/>
          <w:szCs w:val="38"/>
        </w:rPr>
        <w:t>A more Generic Explanation</w:t>
      </w:r>
    </w:p>
    <w:p w:rsidR="0002781F" w:rsidRPr="006D0B82" w:rsidRDefault="0002781F" w:rsidP="002C6D31">
      <w:pPr>
        <w:pStyle w:val="NormalWeb"/>
        <w:spacing w:before="0" w:beforeAutospacing="0" w:after="127" w:afterAutospacing="0"/>
        <w:rPr>
          <w:color w:val="333333"/>
          <w:sz w:val="20"/>
          <w:szCs w:val="20"/>
        </w:rPr>
      </w:pPr>
      <w:r w:rsidRPr="006D0B82">
        <w:rPr>
          <w:color w:val="333333"/>
          <w:sz w:val="20"/>
          <w:szCs w:val="20"/>
        </w:rPr>
        <w:t>In the picture below, we have tried to explain BCNF in terms of relations.</w:t>
      </w:r>
      <w:r w:rsidRPr="006D0B82">
        <w:rPr>
          <w:noProof/>
          <w:color w:val="333333"/>
          <w:sz w:val="20"/>
          <w:szCs w:val="20"/>
        </w:rPr>
        <w:drawing>
          <wp:inline distT="0" distB="0" distL="0" distR="0">
            <wp:extent cx="5713095" cy="4037965"/>
            <wp:effectExtent l="19050" t="0" r="1905" b="0"/>
            <wp:docPr id="23" name="Picture 23" descr="BCNF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CNF Normal Form"/>
                    <pic:cNvPicPr>
                      <a:picLocks noChangeAspect="1" noChangeArrowheads="1"/>
                    </pic:cNvPicPr>
                  </pic:nvPicPr>
                  <pic:blipFill>
                    <a:blip r:embed="rId16"/>
                    <a:srcRect/>
                    <a:stretch>
                      <a:fillRect/>
                    </a:stretch>
                  </pic:blipFill>
                  <pic:spPr bwMode="auto">
                    <a:xfrm>
                      <a:off x="0" y="0"/>
                      <a:ext cx="5713095" cy="4037965"/>
                    </a:xfrm>
                    <a:prstGeom prst="rect">
                      <a:avLst/>
                    </a:prstGeom>
                    <a:noFill/>
                    <a:ln w="9525">
                      <a:noFill/>
                      <a:miter lim="800000"/>
                      <a:headEnd/>
                      <a:tailEnd/>
                    </a:ln>
                  </pic:spPr>
                </pic:pic>
              </a:graphicData>
            </a:graphic>
          </wp:inline>
        </w:drawing>
      </w:r>
    </w:p>
    <w:p w:rsidR="00E25D49" w:rsidRPr="006D0B82" w:rsidRDefault="00E25D49" w:rsidP="00E25D49">
      <w:pPr>
        <w:pStyle w:val="Heading1"/>
        <w:spacing w:before="272" w:beforeAutospacing="0" w:after="136" w:afterAutospacing="0"/>
        <w:rPr>
          <w:b w:val="0"/>
          <w:bCs w:val="0"/>
          <w:color w:val="333333"/>
          <w:sz w:val="49"/>
          <w:szCs w:val="49"/>
        </w:rPr>
      </w:pPr>
      <w:r w:rsidRPr="006D0B82">
        <w:rPr>
          <w:b w:val="0"/>
          <w:bCs w:val="0"/>
          <w:color w:val="333333"/>
          <w:sz w:val="49"/>
          <w:szCs w:val="49"/>
        </w:rPr>
        <w:lastRenderedPageBreak/>
        <w:t>Fourth Normal Form (4NF)</w:t>
      </w:r>
    </w:p>
    <w:p w:rsidR="0002781F" w:rsidRPr="006D0B82" w:rsidRDefault="00E25D49">
      <w:pPr>
        <w:rPr>
          <w:rFonts w:ascii="Times New Roman" w:hAnsi="Times New Roman" w:cs="Times New Roman"/>
          <w:color w:val="333333"/>
          <w:shd w:val="clear" w:color="auto" w:fill="FFFFFF"/>
        </w:rPr>
      </w:pPr>
      <w:r w:rsidRPr="006D0B82">
        <w:rPr>
          <w:rFonts w:ascii="Times New Roman" w:hAnsi="Times New Roman" w:cs="Times New Roman"/>
          <w:color w:val="333333"/>
          <w:shd w:val="clear" w:color="auto" w:fill="FFFFFF"/>
        </w:rPr>
        <w:t>Fourth Normal Form comes into picture when </w:t>
      </w:r>
      <w:r w:rsidRPr="006D0B82">
        <w:rPr>
          <w:rFonts w:ascii="Times New Roman" w:hAnsi="Times New Roman" w:cs="Times New Roman"/>
          <w:b/>
          <w:bCs/>
          <w:color w:val="333333"/>
          <w:shd w:val="clear" w:color="auto" w:fill="FFFFFF"/>
        </w:rPr>
        <w:t>Multi-valued Dependency</w:t>
      </w:r>
      <w:r w:rsidRPr="006D0B82">
        <w:rPr>
          <w:rFonts w:ascii="Times New Roman" w:hAnsi="Times New Roman" w:cs="Times New Roman"/>
          <w:color w:val="333333"/>
          <w:shd w:val="clear" w:color="auto" w:fill="FFFFFF"/>
        </w:rPr>
        <w:t> occur in any relation. In this tutorial we will learn about Multi-valued Dependency, how to remove it and how to make any table satisfy the fourth normal form.</w:t>
      </w:r>
    </w:p>
    <w:p w:rsidR="00E25D49" w:rsidRPr="006D0B82" w:rsidRDefault="00E25D49" w:rsidP="00E25D49">
      <w:pPr>
        <w:pStyle w:val="NormalWeb"/>
        <w:spacing w:before="0" w:beforeAutospacing="0" w:after="127" w:afterAutospacing="0"/>
        <w:rPr>
          <w:color w:val="333333"/>
          <w:sz w:val="20"/>
          <w:szCs w:val="20"/>
        </w:rPr>
      </w:pPr>
      <w:r w:rsidRPr="006D0B82">
        <w:rPr>
          <w:color w:val="333333"/>
          <w:sz w:val="20"/>
          <w:szCs w:val="20"/>
        </w:rPr>
        <w:t>Follow the video above for complete explanation of 4th Normal Form. Or, if you want, you can even skip the video and jump to the section below for the complete tutorial.</w:t>
      </w:r>
    </w:p>
    <w:p w:rsidR="00E25D49" w:rsidRPr="006D0B82" w:rsidRDefault="00E25D49" w:rsidP="00E25D49">
      <w:pPr>
        <w:pStyle w:val="NormalWeb"/>
        <w:spacing w:before="0" w:beforeAutospacing="0" w:after="127" w:afterAutospacing="0"/>
        <w:rPr>
          <w:color w:val="333333"/>
          <w:sz w:val="20"/>
          <w:szCs w:val="20"/>
        </w:rPr>
      </w:pPr>
      <w:r w:rsidRPr="006D0B82">
        <w:rPr>
          <w:color w:val="333333"/>
          <w:sz w:val="20"/>
          <w:szCs w:val="20"/>
        </w:rPr>
        <w:t>In our last tutorial, we learned about the </w:t>
      </w:r>
      <w:hyperlink r:id="rId17" w:tgtFrame="_blank" w:history="1">
        <w:r w:rsidRPr="006D0B82">
          <w:rPr>
            <w:rStyle w:val="Hyperlink"/>
            <w:b/>
            <w:bCs/>
            <w:color w:val="10A2FF"/>
            <w:sz w:val="20"/>
            <w:szCs w:val="20"/>
          </w:rPr>
          <w:t>boyce-codd normal form</w:t>
        </w:r>
      </w:hyperlink>
      <w:r w:rsidRPr="006D0B82">
        <w:rPr>
          <w:color w:val="333333"/>
          <w:sz w:val="20"/>
          <w:szCs w:val="20"/>
        </w:rPr>
        <w:t>, we suggest you to follow the last tutorial before this one.</w:t>
      </w:r>
    </w:p>
    <w:p w:rsidR="00E25D49" w:rsidRPr="006D0B82" w:rsidRDefault="00E25D49" w:rsidP="00E25D49">
      <w:pPr>
        <w:pStyle w:val="Heading2"/>
        <w:spacing w:before="255" w:after="127"/>
        <w:rPr>
          <w:rFonts w:ascii="Times New Roman" w:hAnsi="Times New Roman" w:cs="Times New Roman"/>
          <w:b w:val="0"/>
          <w:bCs w:val="0"/>
          <w:color w:val="333333"/>
          <w:sz w:val="38"/>
          <w:szCs w:val="38"/>
        </w:rPr>
      </w:pPr>
      <w:r w:rsidRPr="006D0B82">
        <w:rPr>
          <w:rFonts w:ascii="Times New Roman" w:hAnsi="Times New Roman" w:cs="Times New Roman"/>
          <w:b w:val="0"/>
          <w:bCs w:val="0"/>
          <w:color w:val="333333"/>
          <w:sz w:val="38"/>
          <w:szCs w:val="38"/>
        </w:rPr>
        <w:t>Rules for 4th Normal Form</w:t>
      </w:r>
    </w:p>
    <w:p w:rsidR="00E25D49" w:rsidRPr="006D0B82" w:rsidRDefault="00E25D49" w:rsidP="00E25D49">
      <w:pPr>
        <w:pStyle w:val="NormalWeb"/>
        <w:spacing w:before="0" w:beforeAutospacing="0" w:after="127" w:afterAutospacing="0"/>
        <w:rPr>
          <w:color w:val="333333"/>
          <w:sz w:val="20"/>
          <w:szCs w:val="20"/>
        </w:rPr>
      </w:pPr>
      <w:r w:rsidRPr="006D0B82">
        <w:rPr>
          <w:color w:val="333333"/>
          <w:sz w:val="20"/>
          <w:szCs w:val="20"/>
        </w:rPr>
        <w:t>For a table to satisfy the Fourth Normal Form, it should satisfy the following two conditions:</w:t>
      </w:r>
    </w:p>
    <w:p w:rsidR="00E25D49" w:rsidRPr="006D0B82" w:rsidRDefault="00E25D49" w:rsidP="00E25D49">
      <w:pPr>
        <w:numPr>
          <w:ilvl w:val="0"/>
          <w:numId w:val="8"/>
        </w:numPr>
        <w:spacing w:before="100" w:beforeAutospacing="1" w:after="100" w:afterAutospacing="1" w:line="382" w:lineRule="atLeast"/>
        <w:rPr>
          <w:rFonts w:ascii="Times New Roman" w:hAnsi="Times New Roman" w:cs="Times New Roman"/>
          <w:color w:val="333333"/>
          <w:sz w:val="20"/>
          <w:szCs w:val="20"/>
        </w:rPr>
      </w:pPr>
      <w:r w:rsidRPr="006D0B82">
        <w:rPr>
          <w:rFonts w:ascii="Times New Roman" w:hAnsi="Times New Roman" w:cs="Times New Roman"/>
          <w:color w:val="333333"/>
          <w:sz w:val="20"/>
          <w:szCs w:val="20"/>
        </w:rPr>
        <w:t>It should be in the </w:t>
      </w:r>
      <w:r w:rsidRPr="006D0B82">
        <w:rPr>
          <w:rFonts w:ascii="Times New Roman" w:hAnsi="Times New Roman" w:cs="Times New Roman"/>
          <w:b/>
          <w:bCs/>
          <w:color w:val="333333"/>
          <w:sz w:val="20"/>
          <w:szCs w:val="20"/>
        </w:rPr>
        <w:t>Boyce-Codd Normal Form</w:t>
      </w:r>
      <w:r w:rsidRPr="006D0B82">
        <w:rPr>
          <w:rFonts w:ascii="Times New Roman" w:hAnsi="Times New Roman" w:cs="Times New Roman"/>
          <w:color w:val="333333"/>
          <w:sz w:val="20"/>
          <w:szCs w:val="20"/>
        </w:rPr>
        <w:t>.</w:t>
      </w:r>
    </w:p>
    <w:p w:rsidR="00E25D49" w:rsidRPr="006D0B82" w:rsidRDefault="00E25D49" w:rsidP="00E25D49">
      <w:pPr>
        <w:numPr>
          <w:ilvl w:val="0"/>
          <w:numId w:val="8"/>
        </w:numPr>
        <w:spacing w:before="100" w:beforeAutospacing="1" w:after="100" w:afterAutospacing="1" w:line="382" w:lineRule="atLeast"/>
        <w:rPr>
          <w:rFonts w:ascii="Times New Roman" w:hAnsi="Times New Roman" w:cs="Times New Roman"/>
          <w:color w:val="333333"/>
          <w:sz w:val="20"/>
          <w:szCs w:val="20"/>
        </w:rPr>
      </w:pPr>
      <w:r w:rsidRPr="006D0B82">
        <w:rPr>
          <w:rFonts w:ascii="Times New Roman" w:hAnsi="Times New Roman" w:cs="Times New Roman"/>
          <w:color w:val="333333"/>
          <w:sz w:val="20"/>
          <w:szCs w:val="20"/>
        </w:rPr>
        <w:t>And, the table should not have any </w:t>
      </w:r>
      <w:r w:rsidRPr="006D0B82">
        <w:rPr>
          <w:rFonts w:ascii="Times New Roman" w:hAnsi="Times New Roman" w:cs="Times New Roman"/>
          <w:b/>
          <w:bCs/>
          <w:color w:val="333333"/>
          <w:sz w:val="20"/>
          <w:szCs w:val="20"/>
        </w:rPr>
        <w:t>Multi-valued Dependency</w:t>
      </w:r>
      <w:r w:rsidRPr="006D0B82">
        <w:rPr>
          <w:rFonts w:ascii="Times New Roman" w:hAnsi="Times New Roman" w:cs="Times New Roman"/>
          <w:color w:val="333333"/>
          <w:sz w:val="20"/>
          <w:szCs w:val="20"/>
        </w:rPr>
        <w:t>.</w:t>
      </w:r>
    </w:p>
    <w:p w:rsidR="00E25D49" w:rsidRPr="006D0B82" w:rsidRDefault="00E25D49" w:rsidP="00E25D49">
      <w:pPr>
        <w:pStyle w:val="NormalWeb"/>
        <w:spacing w:before="0" w:beforeAutospacing="0" w:after="127" w:afterAutospacing="0"/>
        <w:rPr>
          <w:color w:val="333333"/>
          <w:sz w:val="20"/>
          <w:szCs w:val="20"/>
        </w:rPr>
      </w:pPr>
      <w:r w:rsidRPr="006D0B82">
        <w:rPr>
          <w:color w:val="333333"/>
          <w:sz w:val="20"/>
          <w:szCs w:val="20"/>
        </w:rPr>
        <w:t>Let's try to understand what multi-valued dependency is in the next section.</w:t>
      </w:r>
    </w:p>
    <w:p w:rsidR="00E25D49" w:rsidRPr="006D0B82" w:rsidRDefault="002D06F3" w:rsidP="00E25D49">
      <w:pPr>
        <w:spacing w:before="255" w:after="255"/>
        <w:rPr>
          <w:rFonts w:ascii="Times New Roman" w:hAnsi="Times New Roman" w:cs="Times New Roman"/>
          <w:sz w:val="24"/>
          <w:szCs w:val="24"/>
        </w:rPr>
      </w:pPr>
      <w:r w:rsidRPr="002D06F3">
        <w:rPr>
          <w:rFonts w:ascii="Times New Roman" w:hAnsi="Times New Roman" w:cs="Times New Roman"/>
        </w:rPr>
        <w:pict>
          <v:rect id="_x0000_i1026" style="width:0;height:0" o:hralign="center" o:hrstd="t" o:hrnoshade="t" o:hr="t" fillcolor="#333" stroked="f"/>
        </w:pict>
      </w:r>
    </w:p>
    <w:p w:rsidR="00E25D49" w:rsidRPr="006D0B82" w:rsidRDefault="00E25D49" w:rsidP="00E25D49">
      <w:pPr>
        <w:pStyle w:val="Heading2"/>
        <w:spacing w:before="255" w:after="127"/>
        <w:rPr>
          <w:rFonts w:ascii="Times New Roman" w:hAnsi="Times New Roman" w:cs="Times New Roman"/>
          <w:b w:val="0"/>
          <w:bCs w:val="0"/>
          <w:color w:val="333333"/>
          <w:sz w:val="38"/>
          <w:szCs w:val="38"/>
        </w:rPr>
      </w:pPr>
      <w:r w:rsidRPr="006D0B82">
        <w:rPr>
          <w:rFonts w:ascii="Times New Roman" w:hAnsi="Times New Roman" w:cs="Times New Roman"/>
          <w:b w:val="0"/>
          <w:bCs w:val="0"/>
          <w:color w:val="333333"/>
          <w:sz w:val="38"/>
          <w:szCs w:val="38"/>
        </w:rPr>
        <w:t>What is Multi-valued Dependency?</w:t>
      </w:r>
    </w:p>
    <w:p w:rsidR="00E25D49" w:rsidRPr="006D0B82" w:rsidRDefault="00E25D49" w:rsidP="00E25D49">
      <w:pPr>
        <w:pStyle w:val="NormalWeb"/>
        <w:spacing w:before="0" w:beforeAutospacing="0" w:after="127" w:afterAutospacing="0"/>
        <w:rPr>
          <w:color w:val="333333"/>
          <w:sz w:val="20"/>
          <w:szCs w:val="20"/>
        </w:rPr>
      </w:pPr>
      <w:r w:rsidRPr="006D0B82">
        <w:rPr>
          <w:color w:val="333333"/>
          <w:sz w:val="20"/>
          <w:szCs w:val="20"/>
        </w:rPr>
        <w:t>A table is said to have multi-valued dependency, if the following conditions are true,</w:t>
      </w:r>
    </w:p>
    <w:p w:rsidR="00E25D49" w:rsidRPr="006D0B82" w:rsidRDefault="00E25D49" w:rsidP="00E25D49">
      <w:pPr>
        <w:numPr>
          <w:ilvl w:val="0"/>
          <w:numId w:val="9"/>
        </w:numPr>
        <w:spacing w:before="100" w:beforeAutospacing="1" w:after="100" w:afterAutospacing="1" w:line="382" w:lineRule="atLeast"/>
        <w:rPr>
          <w:rFonts w:ascii="Times New Roman" w:hAnsi="Times New Roman" w:cs="Times New Roman"/>
          <w:color w:val="333333"/>
          <w:sz w:val="20"/>
          <w:szCs w:val="20"/>
        </w:rPr>
      </w:pPr>
      <w:r w:rsidRPr="006D0B82">
        <w:rPr>
          <w:rFonts w:ascii="Times New Roman" w:hAnsi="Times New Roman" w:cs="Times New Roman"/>
          <w:color w:val="333333"/>
          <w:sz w:val="20"/>
          <w:szCs w:val="20"/>
        </w:rPr>
        <w:t>For a dependency A → B, if for a single value of A, multiple value of B exists, then the table may have multi-valued dependency.</w:t>
      </w:r>
    </w:p>
    <w:p w:rsidR="00E25D49" w:rsidRPr="006D0B82" w:rsidRDefault="00E25D49" w:rsidP="00E25D49">
      <w:pPr>
        <w:numPr>
          <w:ilvl w:val="0"/>
          <w:numId w:val="9"/>
        </w:numPr>
        <w:spacing w:before="100" w:beforeAutospacing="1" w:after="100" w:afterAutospacing="1" w:line="382" w:lineRule="atLeast"/>
        <w:rPr>
          <w:rFonts w:ascii="Times New Roman" w:hAnsi="Times New Roman" w:cs="Times New Roman"/>
          <w:color w:val="333333"/>
          <w:sz w:val="20"/>
          <w:szCs w:val="20"/>
        </w:rPr>
      </w:pPr>
      <w:r w:rsidRPr="006D0B82">
        <w:rPr>
          <w:rFonts w:ascii="Times New Roman" w:hAnsi="Times New Roman" w:cs="Times New Roman"/>
          <w:color w:val="333333"/>
          <w:sz w:val="20"/>
          <w:szCs w:val="20"/>
        </w:rPr>
        <w:t>Also, a table should have at-least 3 columns for it to have a multi-valued dependency.</w:t>
      </w:r>
    </w:p>
    <w:p w:rsidR="00E25D49" w:rsidRPr="006D0B82" w:rsidRDefault="00E25D49" w:rsidP="00E25D49">
      <w:pPr>
        <w:numPr>
          <w:ilvl w:val="0"/>
          <w:numId w:val="9"/>
        </w:numPr>
        <w:spacing w:before="100" w:beforeAutospacing="1" w:after="100" w:afterAutospacing="1" w:line="382" w:lineRule="atLeast"/>
        <w:rPr>
          <w:rFonts w:ascii="Times New Roman" w:hAnsi="Times New Roman" w:cs="Times New Roman"/>
          <w:color w:val="333333"/>
          <w:sz w:val="20"/>
          <w:szCs w:val="20"/>
        </w:rPr>
      </w:pPr>
      <w:r w:rsidRPr="006D0B82">
        <w:rPr>
          <w:rFonts w:ascii="Times New Roman" w:hAnsi="Times New Roman" w:cs="Times New Roman"/>
          <w:color w:val="333333"/>
          <w:sz w:val="20"/>
          <w:szCs w:val="20"/>
        </w:rPr>
        <w:t>And, for a relation </w:t>
      </w:r>
      <w:r w:rsidRPr="006D0B82">
        <w:rPr>
          <w:rStyle w:val="HTMLCode"/>
          <w:rFonts w:ascii="Times New Roman" w:eastAsiaTheme="majorEastAsia" w:hAnsi="Times New Roman" w:cs="Times New Roman"/>
          <w:color w:val="C7254E"/>
          <w:sz w:val="18"/>
          <w:szCs w:val="18"/>
          <w:shd w:val="clear" w:color="auto" w:fill="F9F2F4"/>
        </w:rPr>
        <w:t>R(A,B,C)</w:t>
      </w:r>
      <w:r w:rsidRPr="006D0B82">
        <w:rPr>
          <w:rFonts w:ascii="Times New Roman" w:hAnsi="Times New Roman" w:cs="Times New Roman"/>
          <w:color w:val="333333"/>
          <w:sz w:val="20"/>
          <w:szCs w:val="20"/>
        </w:rPr>
        <w:t>, if there is a multi-valued dependency between, A and B, then B and C should be independent of each other.</w:t>
      </w:r>
    </w:p>
    <w:p w:rsidR="00E25D49" w:rsidRPr="006D0B82" w:rsidRDefault="00E25D49" w:rsidP="00E25D49">
      <w:pPr>
        <w:pStyle w:val="NormalWeb"/>
        <w:spacing w:before="0" w:beforeAutospacing="0" w:after="127" w:afterAutospacing="0"/>
        <w:rPr>
          <w:color w:val="333333"/>
          <w:sz w:val="20"/>
          <w:szCs w:val="20"/>
        </w:rPr>
      </w:pPr>
      <w:r w:rsidRPr="006D0B82">
        <w:rPr>
          <w:color w:val="333333"/>
          <w:sz w:val="20"/>
          <w:szCs w:val="20"/>
        </w:rPr>
        <w:t>If all these conditions are true for any relation(table), it is said to have multi-valued dependency.</w:t>
      </w:r>
    </w:p>
    <w:p w:rsidR="00E25D49" w:rsidRPr="006D0B82" w:rsidRDefault="00E25D49" w:rsidP="00E25D49">
      <w:pPr>
        <w:pStyle w:val="Heading2"/>
        <w:spacing w:before="272" w:after="136"/>
        <w:rPr>
          <w:rFonts w:ascii="Times New Roman" w:hAnsi="Times New Roman" w:cs="Times New Roman"/>
          <w:b w:val="0"/>
          <w:bCs w:val="0"/>
          <w:color w:val="333333"/>
          <w:sz w:val="41"/>
          <w:szCs w:val="41"/>
        </w:rPr>
      </w:pPr>
      <w:r w:rsidRPr="006D0B82">
        <w:rPr>
          <w:rFonts w:ascii="Times New Roman" w:hAnsi="Times New Roman" w:cs="Times New Roman"/>
          <w:b w:val="0"/>
          <w:bCs w:val="0"/>
          <w:color w:val="333333"/>
          <w:sz w:val="41"/>
          <w:szCs w:val="41"/>
        </w:rPr>
        <w:t>Time for an Example</w:t>
      </w:r>
    </w:p>
    <w:p w:rsidR="00E25D49" w:rsidRPr="006D0B82" w:rsidRDefault="00E25D49" w:rsidP="00E25D49">
      <w:pPr>
        <w:pStyle w:val="NormalWeb"/>
        <w:spacing w:before="0" w:beforeAutospacing="0" w:after="136" w:afterAutospacing="0"/>
        <w:rPr>
          <w:color w:val="333333"/>
          <w:sz w:val="22"/>
          <w:szCs w:val="22"/>
        </w:rPr>
      </w:pPr>
      <w:r w:rsidRPr="006D0B82">
        <w:rPr>
          <w:color w:val="333333"/>
          <w:sz w:val="22"/>
          <w:szCs w:val="22"/>
        </w:rPr>
        <w:t>Below we have a college enrolment table with columns </w:t>
      </w:r>
      <w:r w:rsidRPr="006D0B82">
        <w:rPr>
          <w:rStyle w:val="HTMLCode"/>
          <w:rFonts w:ascii="Times New Roman" w:eastAsiaTheme="majorEastAsia" w:hAnsi="Times New Roman" w:cs="Times New Roman"/>
          <w:color w:val="C7254E"/>
          <w:shd w:val="clear" w:color="auto" w:fill="F9F2F4"/>
        </w:rPr>
        <w:t>s_id</w:t>
      </w:r>
      <w:r w:rsidRPr="006D0B82">
        <w:rPr>
          <w:color w:val="333333"/>
          <w:sz w:val="22"/>
          <w:szCs w:val="22"/>
        </w:rPr>
        <w:t>, </w:t>
      </w:r>
      <w:r w:rsidRPr="006D0B82">
        <w:rPr>
          <w:rStyle w:val="HTMLCode"/>
          <w:rFonts w:ascii="Times New Roman" w:eastAsiaTheme="majorEastAsia" w:hAnsi="Times New Roman" w:cs="Times New Roman"/>
          <w:color w:val="C7254E"/>
          <w:shd w:val="clear" w:color="auto" w:fill="F9F2F4"/>
        </w:rPr>
        <w:t>course</w:t>
      </w:r>
      <w:r w:rsidRPr="006D0B82">
        <w:rPr>
          <w:color w:val="333333"/>
          <w:sz w:val="22"/>
          <w:szCs w:val="22"/>
        </w:rPr>
        <w:t> and </w:t>
      </w:r>
      <w:r w:rsidRPr="006D0B82">
        <w:rPr>
          <w:rStyle w:val="HTMLCode"/>
          <w:rFonts w:ascii="Times New Roman" w:eastAsiaTheme="majorEastAsia" w:hAnsi="Times New Roman" w:cs="Times New Roman"/>
          <w:color w:val="C7254E"/>
          <w:shd w:val="clear" w:color="auto" w:fill="F9F2F4"/>
        </w:rPr>
        <w:t>hobby</w:t>
      </w:r>
      <w:r w:rsidRPr="006D0B82">
        <w:rPr>
          <w:color w:val="333333"/>
          <w:sz w:val="22"/>
          <w:szCs w:val="22"/>
        </w:rPr>
        <w:t>.</w:t>
      </w:r>
    </w:p>
    <w:tbl>
      <w:tblPr>
        <w:tblW w:w="85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125"/>
        <w:gridCol w:w="3210"/>
        <w:gridCol w:w="3210"/>
      </w:tblGrid>
      <w:tr w:rsidR="00E25D49" w:rsidRPr="006D0B82" w:rsidTr="00E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b/>
                <w:bCs/>
                <w:color w:val="333333"/>
              </w:rPr>
            </w:pPr>
            <w:r w:rsidRPr="006D0B82">
              <w:rPr>
                <w:rFonts w:ascii="Times New Roman" w:hAnsi="Times New Roman" w:cs="Times New Roman"/>
                <w:b/>
                <w:bCs/>
                <w:color w:val="333333"/>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b/>
                <w:bCs/>
                <w:color w:val="333333"/>
              </w:rPr>
            </w:pPr>
            <w:r w:rsidRPr="006D0B82">
              <w:rPr>
                <w:rFonts w:ascii="Times New Roman" w:hAnsi="Times New Roman" w:cs="Times New Roman"/>
                <w:b/>
                <w:bCs/>
                <w:color w:val="333333"/>
              </w:rPr>
              <w:t>course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b/>
                <w:bCs/>
                <w:color w:val="333333"/>
              </w:rPr>
            </w:pPr>
            <w:r w:rsidRPr="006D0B82">
              <w:rPr>
                <w:rFonts w:ascii="Times New Roman" w:hAnsi="Times New Roman" w:cs="Times New Roman"/>
                <w:b/>
                <w:bCs/>
                <w:color w:val="333333"/>
              </w:rPr>
              <w:t>hobby</w:t>
            </w:r>
          </w:p>
        </w:tc>
      </w:tr>
      <w:tr w:rsidR="00E25D49" w:rsidRPr="006D0B82" w:rsidTr="00E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Science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Cricket</w:t>
            </w:r>
          </w:p>
        </w:tc>
      </w:tr>
      <w:tr w:rsidR="00E25D49" w:rsidRPr="006D0B82" w:rsidTr="00E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Maths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Hockey</w:t>
            </w:r>
          </w:p>
        </w:tc>
      </w:tr>
      <w:tr w:rsidR="00E25D49" w:rsidRPr="006D0B82" w:rsidTr="00E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Cricket</w:t>
            </w:r>
          </w:p>
        </w:tc>
      </w:tr>
      <w:tr w:rsidR="00E25D49" w:rsidRPr="006D0B82" w:rsidTr="00E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Php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Hockey</w:t>
            </w:r>
          </w:p>
        </w:tc>
      </w:tr>
    </w:tbl>
    <w:p w:rsidR="00E25D49" w:rsidRPr="006D0B82" w:rsidRDefault="00E25D49" w:rsidP="00E25D49">
      <w:pPr>
        <w:pStyle w:val="NormalWeb"/>
        <w:spacing w:before="0" w:beforeAutospacing="0" w:after="136" w:afterAutospacing="0"/>
        <w:rPr>
          <w:color w:val="333333"/>
          <w:sz w:val="22"/>
          <w:szCs w:val="22"/>
        </w:rPr>
      </w:pPr>
      <w:r w:rsidRPr="006D0B82">
        <w:rPr>
          <w:color w:val="333333"/>
          <w:sz w:val="22"/>
          <w:szCs w:val="22"/>
        </w:rPr>
        <w:t>As you can see in the table above, student with </w:t>
      </w:r>
      <w:r w:rsidRPr="006D0B82">
        <w:rPr>
          <w:rStyle w:val="HTMLCode"/>
          <w:rFonts w:ascii="Times New Roman" w:eastAsiaTheme="majorEastAsia" w:hAnsi="Times New Roman" w:cs="Times New Roman"/>
          <w:color w:val="C7254E"/>
          <w:shd w:val="clear" w:color="auto" w:fill="F9F2F4"/>
        </w:rPr>
        <w:t>s_id</w:t>
      </w:r>
      <w:r w:rsidRPr="006D0B82">
        <w:rPr>
          <w:color w:val="333333"/>
          <w:sz w:val="22"/>
          <w:szCs w:val="22"/>
        </w:rPr>
        <w:t> </w:t>
      </w:r>
      <w:r w:rsidRPr="006D0B82">
        <w:rPr>
          <w:b/>
          <w:bCs/>
          <w:color w:val="333333"/>
          <w:sz w:val="22"/>
          <w:szCs w:val="22"/>
        </w:rPr>
        <w:t>1</w:t>
      </w:r>
      <w:r w:rsidRPr="006D0B82">
        <w:rPr>
          <w:color w:val="333333"/>
          <w:sz w:val="22"/>
          <w:szCs w:val="22"/>
        </w:rPr>
        <w:t> has opted for two courses, </w:t>
      </w:r>
      <w:r w:rsidRPr="006D0B82">
        <w:rPr>
          <w:b/>
          <w:bCs/>
          <w:color w:val="333333"/>
          <w:sz w:val="22"/>
          <w:szCs w:val="22"/>
        </w:rPr>
        <w:t>Science</w:t>
      </w:r>
      <w:r w:rsidRPr="006D0B82">
        <w:rPr>
          <w:color w:val="333333"/>
          <w:sz w:val="22"/>
          <w:szCs w:val="22"/>
        </w:rPr>
        <w:t> and </w:t>
      </w:r>
      <w:r w:rsidRPr="006D0B82">
        <w:rPr>
          <w:b/>
          <w:bCs/>
          <w:color w:val="333333"/>
          <w:sz w:val="22"/>
          <w:szCs w:val="22"/>
        </w:rPr>
        <w:t>Maths</w:t>
      </w:r>
      <w:r w:rsidRPr="006D0B82">
        <w:rPr>
          <w:color w:val="333333"/>
          <w:sz w:val="22"/>
          <w:szCs w:val="22"/>
        </w:rPr>
        <w:t>, and has two hobbies, </w:t>
      </w:r>
      <w:r w:rsidRPr="006D0B82">
        <w:rPr>
          <w:b/>
          <w:bCs/>
          <w:color w:val="333333"/>
          <w:sz w:val="22"/>
          <w:szCs w:val="22"/>
        </w:rPr>
        <w:t>Cricket</w:t>
      </w:r>
      <w:r w:rsidRPr="006D0B82">
        <w:rPr>
          <w:color w:val="333333"/>
          <w:sz w:val="22"/>
          <w:szCs w:val="22"/>
        </w:rPr>
        <w:t> and </w:t>
      </w:r>
      <w:r w:rsidRPr="006D0B82">
        <w:rPr>
          <w:b/>
          <w:bCs/>
          <w:color w:val="333333"/>
          <w:sz w:val="22"/>
          <w:szCs w:val="22"/>
        </w:rPr>
        <w:t>Hockey</w:t>
      </w:r>
      <w:r w:rsidRPr="006D0B82">
        <w:rPr>
          <w:color w:val="333333"/>
          <w:sz w:val="22"/>
          <w:szCs w:val="22"/>
        </w:rPr>
        <w:t>.</w:t>
      </w:r>
    </w:p>
    <w:p w:rsidR="00E25D49" w:rsidRPr="006D0B82" w:rsidRDefault="00E25D49" w:rsidP="00E25D49">
      <w:pPr>
        <w:pStyle w:val="NormalWeb"/>
        <w:spacing w:before="0" w:beforeAutospacing="0" w:after="136" w:afterAutospacing="0"/>
        <w:rPr>
          <w:color w:val="333333"/>
          <w:sz w:val="22"/>
          <w:szCs w:val="22"/>
        </w:rPr>
      </w:pPr>
      <w:r w:rsidRPr="006D0B82">
        <w:rPr>
          <w:color w:val="333333"/>
          <w:sz w:val="22"/>
          <w:szCs w:val="22"/>
        </w:rPr>
        <w:t>You must be thinking what problem this can lead to, right?</w:t>
      </w:r>
    </w:p>
    <w:p w:rsidR="00E25D49" w:rsidRPr="006D0B82" w:rsidRDefault="00E25D49" w:rsidP="00E25D49">
      <w:pPr>
        <w:pStyle w:val="NormalWeb"/>
        <w:spacing w:before="0" w:beforeAutospacing="0" w:after="136" w:afterAutospacing="0"/>
        <w:rPr>
          <w:color w:val="333333"/>
          <w:sz w:val="22"/>
          <w:szCs w:val="22"/>
        </w:rPr>
      </w:pPr>
      <w:r w:rsidRPr="006D0B82">
        <w:rPr>
          <w:color w:val="333333"/>
          <w:sz w:val="22"/>
          <w:szCs w:val="22"/>
        </w:rPr>
        <w:t>Well the two records for student with </w:t>
      </w:r>
      <w:r w:rsidRPr="006D0B82">
        <w:rPr>
          <w:rStyle w:val="HTMLCode"/>
          <w:rFonts w:ascii="Times New Roman" w:hAnsi="Times New Roman" w:cs="Times New Roman"/>
          <w:color w:val="C7254E"/>
          <w:shd w:val="clear" w:color="auto" w:fill="F9F2F4"/>
        </w:rPr>
        <w:t>s_id</w:t>
      </w:r>
      <w:r w:rsidRPr="006D0B82">
        <w:rPr>
          <w:color w:val="333333"/>
          <w:sz w:val="22"/>
          <w:szCs w:val="22"/>
        </w:rPr>
        <w:t> </w:t>
      </w:r>
      <w:r w:rsidRPr="006D0B82">
        <w:rPr>
          <w:b/>
          <w:bCs/>
          <w:color w:val="333333"/>
          <w:sz w:val="22"/>
          <w:szCs w:val="22"/>
        </w:rPr>
        <w:t>1</w:t>
      </w:r>
      <w:r w:rsidRPr="006D0B82">
        <w:rPr>
          <w:color w:val="333333"/>
          <w:sz w:val="22"/>
          <w:szCs w:val="22"/>
        </w:rPr>
        <w:t>, will give rise to two more records, as shown below, because for one student, two hobbies exists, hence along with both the courses, these hobbies should be specified.</w:t>
      </w:r>
    </w:p>
    <w:tbl>
      <w:tblPr>
        <w:tblW w:w="85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125"/>
        <w:gridCol w:w="3210"/>
        <w:gridCol w:w="3210"/>
      </w:tblGrid>
      <w:tr w:rsidR="00E25D49" w:rsidRPr="006D0B82" w:rsidTr="00E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b/>
                <w:bCs/>
                <w:color w:val="333333"/>
              </w:rPr>
            </w:pPr>
            <w:r w:rsidRPr="006D0B82">
              <w:rPr>
                <w:rFonts w:ascii="Times New Roman" w:hAnsi="Times New Roman" w:cs="Times New Roman"/>
                <w:b/>
                <w:bCs/>
                <w:color w:val="333333"/>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b/>
                <w:bCs/>
                <w:color w:val="333333"/>
              </w:rPr>
            </w:pPr>
            <w:r w:rsidRPr="006D0B82">
              <w:rPr>
                <w:rFonts w:ascii="Times New Roman" w:hAnsi="Times New Roman" w:cs="Times New Roman"/>
                <w:b/>
                <w:bCs/>
                <w:color w:val="333333"/>
              </w:rPr>
              <w:t>course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b/>
                <w:bCs/>
                <w:color w:val="333333"/>
              </w:rPr>
            </w:pPr>
            <w:r w:rsidRPr="006D0B82">
              <w:rPr>
                <w:rFonts w:ascii="Times New Roman" w:hAnsi="Times New Roman" w:cs="Times New Roman"/>
                <w:b/>
                <w:bCs/>
                <w:color w:val="333333"/>
              </w:rPr>
              <w:t>hobby</w:t>
            </w:r>
          </w:p>
        </w:tc>
      </w:tr>
      <w:tr w:rsidR="00E25D49" w:rsidRPr="006D0B82" w:rsidTr="00E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Science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Cricket</w:t>
            </w:r>
          </w:p>
        </w:tc>
      </w:tr>
      <w:tr w:rsidR="00E25D49" w:rsidRPr="006D0B82" w:rsidTr="00E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Maths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Hockey</w:t>
            </w:r>
          </w:p>
        </w:tc>
      </w:tr>
      <w:tr w:rsidR="00E25D49" w:rsidRPr="006D0B82" w:rsidTr="00E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Science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Hockey</w:t>
            </w:r>
          </w:p>
        </w:tc>
      </w:tr>
      <w:tr w:rsidR="00E25D49" w:rsidRPr="006D0B82" w:rsidTr="00E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Maths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Cricket</w:t>
            </w:r>
          </w:p>
        </w:tc>
      </w:tr>
    </w:tbl>
    <w:p w:rsidR="00E25D49" w:rsidRPr="006D0B82" w:rsidRDefault="00E25D49" w:rsidP="00E25D49">
      <w:pPr>
        <w:pStyle w:val="NormalWeb"/>
        <w:spacing w:before="0" w:beforeAutospacing="0" w:after="136" w:afterAutospacing="0"/>
        <w:rPr>
          <w:color w:val="333333"/>
          <w:sz w:val="22"/>
          <w:szCs w:val="22"/>
        </w:rPr>
      </w:pPr>
      <w:r w:rsidRPr="006D0B82">
        <w:rPr>
          <w:color w:val="333333"/>
          <w:sz w:val="22"/>
          <w:szCs w:val="22"/>
        </w:rPr>
        <w:t>And, in the table above, there is no relationship between the columns </w:t>
      </w:r>
      <w:r w:rsidRPr="006D0B82">
        <w:rPr>
          <w:rStyle w:val="HTMLCode"/>
          <w:rFonts w:ascii="Times New Roman" w:hAnsi="Times New Roman" w:cs="Times New Roman"/>
          <w:color w:val="C7254E"/>
          <w:shd w:val="clear" w:color="auto" w:fill="F9F2F4"/>
        </w:rPr>
        <w:t>course</w:t>
      </w:r>
      <w:r w:rsidRPr="006D0B82">
        <w:rPr>
          <w:color w:val="333333"/>
          <w:sz w:val="22"/>
          <w:szCs w:val="22"/>
        </w:rPr>
        <w:t> and </w:t>
      </w:r>
      <w:r w:rsidRPr="006D0B82">
        <w:rPr>
          <w:rStyle w:val="HTMLCode"/>
          <w:rFonts w:ascii="Times New Roman" w:hAnsi="Times New Roman" w:cs="Times New Roman"/>
          <w:color w:val="C7254E"/>
          <w:shd w:val="clear" w:color="auto" w:fill="F9F2F4"/>
        </w:rPr>
        <w:t>hobby</w:t>
      </w:r>
      <w:r w:rsidRPr="006D0B82">
        <w:rPr>
          <w:color w:val="333333"/>
          <w:sz w:val="22"/>
          <w:szCs w:val="22"/>
        </w:rPr>
        <w:t>. They are independent of each other.</w:t>
      </w:r>
    </w:p>
    <w:p w:rsidR="00E25D49" w:rsidRPr="006D0B82" w:rsidRDefault="00E25D49" w:rsidP="00E25D49">
      <w:pPr>
        <w:pStyle w:val="NormalWeb"/>
        <w:spacing w:before="0" w:beforeAutospacing="0" w:after="136" w:afterAutospacing="0"/>
        <w:rPr>
          <w:color w:val="333333"/>
          <w:sz w:val="22"/>
          <w:szCs w:val="22"/>
        </w:rPr>
      </w:pPr>
      <w:r w:rsidRPr="006D0B82">
        <w:rPr>
          <w:color w:val="333333"/>
          <w:sz w:val="22"/>
          <w:szCs w:val="22"/>
        </w:rPr>
        <w:t>So there is multi-value dependency, which leads to un-necessary repetition of data and other anomalies as well.</w:t>
      </w:r>
    </w:p>
    <w:p w:rsidR="00E25D49" w:rsidRPr="006D0B82" w:rsidRDefault="00E25D49" w:rsidP="00E25D49">
      <w:pPr>
        <w:pStyle w:val="Heading3"/>
        <w:spacing w:before="272" w:after="136"/>
        <w:rPr>
          <w:rFonts w:ascii="Times New Roman" w:hAnsi="Times New Roman" w:cs="Times New Roman"/>
          <w:b w:val="0"/>
          <w:bCs w:val="0"/>
          <w:color w:val="333333"/>
          <w:sz w:val="33"/>
          <w:szCs w:val="33"/>
        </w:rPr>
      </w:pPr>
      <w:r w:rsidRPr="006D0B82">
        <w:rPr>
          <w:rFonts w:ascii="Times New Roman" w:hAnsi="Times New Roman" w:cs="Times New Roman"/>
          <w:b w:val="0"/>
          <w:bCs w:val="0"/>
          <w:color w:val="333333"/>
          <w:sz w:val="33"/>
          <w:szCs w:val="33"/>
        </w:rPr>
        <w:t>How to satisfy 4th Normal Form?</w:t>
      </w:r>
    </w:p>
    <w:p w:rsidR="00E25D49" w:rsidRPr="006D0B82" w:rsidRDefault="00E25D49" w:rsidP="00E25D49">
      <w:pPr>
        <w:pStyle w:val="NormalWeb"/>
        <w:spacing w:before="0" w:beforeAutospacing="0" w:after="136" w:afterAutospacing="0"/>
        <w:rPr>
          <w:color w:val="333333"/>
          <w:sz w:val="22"/>
          <w:szCs w:val="22"/>
        </w:rPr>
      </w:pPr>
      <w:r w:rsidRPr="006D0B82">
        <w:rPr>
          <w:color w:val="333333"/>
          <w:sz w:val="22"/>
          <w:szCs w:val="22"/>
        </w:rPr>
        <w:t>To make the above relation satify the 4th normal form, we can decompose the table into 2 tables.</w:t>
      </w:r>
    </w:p>
    <w:p w:rsidR="00E25D49" w:rsidRPr="006D0B82" w:rsidRDefault="00E25D49" w:rsidP="00E25D49">
      <w:pPr>
        <w:pStyle w:val="NormalWeb"/>
        <w:spacing w:before="0" w:beforeAutospacing="0" w:after="136" w:afterAutospacing="0"/>
        <w:rPr>
          <w:color w:val="333333"/>
          <w:sz w:val="22"/>
          <w:szCs w:val="22"/>
        </w:rPr>
      </w:pPr>
      <w:r w:rsidRPr="006D0B82">
        <w:rPr>
          <w:b/>
          <w:bCs/>
          <w:color w:val="333333"/>
          <w:sz w:val="22"/>
          <w:szCs w:val="22"/>
        </w:rPr>
        <w:t>CourseOpted Table</w:t>
      </w:r>
    </w:p>
    <w:tbl>
      <w:tblPr>
        <w:tblW w:w="85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404"/>
        <w:gridCol w:w="5141"/>
      </w:tblGrid>
      <w:tr w:rsidR="00E25D49" w:rsidRPr="006D0B82" w:rsidTr="00E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b/>
                <w:bCs/>
                <w:color w:val="333333"/>
              </w:rPr>
            </w:pPr>
            <w:r w:rsidRPr="006D0B82">
              <w:rPr>
                <w:rFonts w:ascii="Times New Roman" w:hAnsi="Times New Roman" w:cs="Times New Roman"/>
                <w:b/>
                <w:bCs/>
                <w:color w:val="333333"/>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b/>
                <w:bCs/>
                <w:color w:val="333333"/>
              </w:rPr>
            </w:pPr>
            <w:r w:rsidRPr="006D0B82">
              <w:rPr>
                <w:rFonts w:ascii="Times New Roman" w:hAnsi="Times New Roman" w:cs="Times New Roman"/>
                <w:b/>
                <w:bCs/>
                <w:color w:val="333333"/>
              </w:rPr>
              <w:t>course</w:t>
            </w:r>
          </w:p>
        </w:tc>
      </w:tr>
      <w:tr w:rsidR="00E25D49" w:rsidRPr="006D0B82" w:rsidTr="00E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Science</w:t>
            </w:r>
          </w:p>
        </w:tc>
      </w:tr>
      <w:tr w:rsidR="00E25D49" w:rsidRPr="006D0B82" w:rsidTr="00E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Maths</w:t>
            </w:r>
          </w:p>
        </w:tc>
      </w:tr>
      <w:tr w:rsidR="00E25D49" w:rsidRPr="006D0B82" w:rsidTr="00E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C#</w:t>
            </w:r>
          </w:p>
        </w:tc>
      </w:tr>
      <w:tr w:rsidR="00E25D49" w:rsidRPr="006D0B82" w:rsidTr="00E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Php</w:t>
            </w:r>
          </w:p>
        </w:tc>
      </w:tr>
    </w:tbl>
    <w:p w:rsidR="00E25D49" w:rsidRPr="006D0B82" w:rsidRDefault="00E25D49" w:rsidP="00E25D49">
      <w:pPr>
        <w:pStyle w:val="NormalWeb"/>
        <w:spacing w:before="0" w:beforeAutospacing="0" w:after="136" w:afterAutospacing="0"/>
        <w:rPr>
          <w:color w:val="333333"/>
          <w:sz w:val="22"/>
          <w:szCs w:val="22"/>
        </w:rPr>
      </w:pPr>
      <w:r w:rsidRPr="006D0B82">
        <w:rPr>
          <w:color w:val="333333"/>
          <w:sz w:val="22"/>
          <w:szCs w:val="22"/>
        </w:rPr>
        <w:t>And, </w:t>
      </w:r>
      <w:r w:rsidRPr="006D0B82">
        <w:rPr>
          <w:b/>
          <w:bCs/>
          <w:color w:val="333333"/>
          <w:sz w:val="22"/>
          <w:szCs w:val="22"/>
        </w:rPr>
        <w:t>Hobbies Table</w:t>
      </w:r>
      <w:r w:rsidRPr="006D0B82">
        <w:rPr>
          <w:color w:val="333333"/>
          <w:sz w:val="22"/>
          <w:szCs w:val="22"/>
        </w:rPr>
        <w:t>,</w:t>
      </w:r>
    </w:p>
    <w:tbl>
      <w:tblPr>
        <w:tblW w:w="85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404"/>
        <w:gridCol w:w="5141"/>
      </w:tblGrid>
      <w:tr w:rsidR="00E25D49" w:rsidRPr="006D0B82" w:rsidTr="00E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b/>
                <w:bCs/>
                <w:color w:val="333333"/>
              </w:rPr>
            </w:pPr>
            <w:r w:rsidRPr="006D0B82">
              <w:rPr>
                <w:rFonts w:ascii="Times New Roman" w:hAnsi="Times New Roman" w:cs="Times New Roman"/>
                <w:b/>
                <w:bCs/>
                <w:color w:val="333333"/>
              </w:rPr>
              <w:lastRenderedPageBreak/>
              <w:t>s_id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b/>
                <w:bCs/>
                <w:color w:val="333333"/>
              </w:rPr>
            </w:pPr>
            <w:r w:rsidRPr="006D0B82">
              <w:rPr>
                <w:rFonts w:ascii="Times New Roman" w:hAnsi="Times New Roman" w:cs="Times New Roman"/>
                <w:b/>
                <w:bCs/>
                <w:color w:val="333333"/>
              </w:rPr>
              <w:t>hobby</w:t>
            </w:r>
          </w:p>
        </w:tc>
      </w:tr>
      <w:tr w:rsidR="00E25D49" w:rsidRPr="006D0B82" w:rsidTr="00E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Cricket</w:t>
            </w:r>
          </w:p>
        </w:tc>
      </w:tr>
      <w:tr w:rsidR="00E25D49" w:rsidRPr="006D0B82" w:rsidTr="00E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Hockey</w:t>
            </w:r>
          </w:p>
        </w:tc>
      </w:tr>
      <w:tr w:rsidR="00E25D49" w:rsidRPr="006D0B82" w:rsidTr="00E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Cricket</w:t>
            </w:r>
          </w:p>
        </w:tc>
      </w:tr>
      <w:tr w:rsidR="00E25D49" w:rsidRPr="006D0B82" w:rsidTr="00E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E25D49" w:rsidRPr="006D0B82" w:rsidRDefault="00E25D49">
            <w:pPr>
              <w:spacing w:after="272"/>
              <w:rPr>
                <w:rFonts w:ascii="Times New Roman" w:hAnsi="Times New Roman" w:cs="Times New Roman"/>
                <w:color w:val="333333"/>
              </w:rPr>
            </w:pPr>
            <w:r w:rsidRPr="006D0B82">
              <w:rPr>
                <w:rFonts w:ascii="Times New Roman" w:hAnsi="Times New Roman" w:cs="Times New Roman"/>
                <w:color w:val="333333"/>
              </w:rPr>
              <w:t>Hockey</w:t>
            </w:r>
          </w:p>
        </w:tc>
      </w:tr>
    </w:tbl>
    <w:p w:rsidR="00E25D49" w:rsidRPr="006D0B82" w:rsidRDefault="00E25D49" w:rsidP="00E25D49">
      <w:pPr>
        <w:pStyle w:val="NormalWeb"/>
        <w:spacing w:before="0" w:beforeAutospacing="0" w:after="136" w:afterAutospacing="0"/>
        <w:rPr>
          <w:color w:val="333333"/>
          <w:sz w:val="22"/>
          <w:szCs w:val="22"/>
        </w:rPr>
      </w:pPr>
      <w:r w:rsidRPr="006D0B82">
        <w:rPr>
          <w:color w:val="333333"/>
          <w:sz w:val="22"/>
          <w:szCs w:val="22"/>
        </w:rPr>
        <w:t>Now this relation satisfies the fourth normal form.</w:t>
      </w:r>
    </w:p>
    <w:p w:rsidR="00E25D49" w:rsidRPr="006D0B82" w:rsidRDefault="00E25D49" w:rsidP="00E25D49">
      <w:pPr>
        <w:pStyle w:val="NormalWeb"/>
        <w:spacing w:before="0" w:beforeAutospacing="0" w:after="136" w:afterAutospacing="0"/>
        <w:rPr>
          <w:color w:val="333333"/>
          <w:sz w:val="22"/>
          <w:szCs w:val="22"/>
        </w:rPr>
      </w:pPr>
      <w:r w:rsidRPr="006D0B82">
        <w:rPr>
          <w:color w:val="333333"/>
          <w:sz w:val="22"/>
          <w:szCs w:val="22"/>
        </w:rPr>
        <w:t>A table can also have functional dependency along with multi-valued dependency. In that case, the functionally dependent columns are moved in a separate table and the multi-valued dependent columns are moved to separate tables.</w:t>
      </w:r>
    </w:p>
    <w:p w:rsidR="00E25D49" w:rsidRPr="006D0B82" w:rsidRDefault="00E25D49">
      <w:pPr>
        <w:rPr>
          <w:rFonts w:ascii="Times New Roman" w:hAnsi="Times New Roman" w:cs="Times New Roman"/>
        </w:rPr>
      </w:pPr>
    </w:p>
    <w:sectPr w:rsidR="00E25D49" w:rsidRPr="006D0B82" w:rsidSect="00C81E05">
      <w:footerReference w:type="default" r:id="rId18"/>
      <w:pgSz w:w="12240" w:h="15840"/>
      <w:pgMar w:top="567" w:right="1440" w:bottom="426"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5EB0" w:rsidRDefault="00235EB0" w:rsidP="006D0B82">
      <w:pPr>
        <w:spacing w:after="0" w:line="240" w:lineRule="auto"/>
      </w:pPr>
      <w:r>
        <w:separator/>
      </w:r>
    </w:p>
  </w:endnote>
  <w:endnote w:type="continuationSeparator" w:id="1">
    <w:p w:rsidR="00235EB0" w:rsidRDefault="00235EB0" w:rsidP="006D0B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200" w:rsidRDefault="00EA72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5EB0" w:rsidRDefault="00235EB0" w:rsidP="006D0B82">
      <w:pPr>
        <w:spacing w:after="0" w:line="240" w:lineRule="auto"/>
      </w:pPr>
      <w:r>
        <w:separator/>
      </w:r>
    </w:p>
  </w:footnote>
  <w:footnote w:type="continuationSeparator" w:id="1">
    <w:p w:rsidR="00235EB0" w:rsidRDefault="00235EB0" w:rsidP="006D0B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668AF"/>
    <w:multiLevelType w:val="multilevel"/>
    <w:tmpl w:val="A0F6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144BF8"/>
    <w:multiLevelType w:val="multilevel"/>
    <w:tmpl w:val="094A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100C07"/>
    <w:multiLevelType w:val="multilevel"/>
    <w:tmpl w:val="1B107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162FB5"/>
    <w:multiLevelType w:val="multilevel"/>
    <w:tmpl w:val="BE94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10CFB"/>
    <w:multiLevelType w:val="multilevel"/>
    <w:tmpl w:val="57EED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E07416"/>
    <w:multiLevelType w:val="multilevel"/>
    <w:tmpl w:val="79D4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4366B0"/>
    <w:multiLevelType w:val="multilevel"/>
    <w:tmpl w:val="7D1AB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F55413"/>
    <w:multiLevelType w:val="multilevel"/>
    <w:tmpl w:val="3106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455DE9"/>
    <w:multiLevelType w:val="multilevel"/>
    <w:tmpl w:val="1638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7"/>
  </w:num>
  <w:num w:numId="5">
    <w:abstractNumId w:val="3"/>
  </w:num>
  <w:num w:numId="6">
    <w:abstractNumId w:val="4"/>
  </w:num>
  <w:num w:numId="7">
    <w:abstractNumId w:val="8"/>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702AE"/>
    <w:rsid w:val="0002781F"/>
    <w:rsid w:val="00062F1F"/>
    <w:rsid w:val="0018488D"/>
    <w:rsid w:val="00235EB0"/>
    <w:rsid w:val="002C6D31"/>
    <w:rsid w:val="002D06F3"/>
    <w:rsid w:val="002F6E48"/>
    <w:rsid w:val="00370647"/>
    <w:rsid w:val="003728D4"/>
    <w:rsid w:val="00565E04"/>
    <w:rsid w:val="00593D1E"/>
    <w:rsid w:val="005D7263"/>
    <w:rsid w:val="006D0B82"/>
    <w:rsid w:val="007C2DD0"/>
    <w:rsid w:val="007D4BC5"/>
    <w:rsid w:val="008B5935"/>
    <w:rsid w:val="009702AE"/>
    <w:rsid w:val="0097218D"/>
    <w:rsid w:val="009B6A79"/>
    <w:rsid w:val="00A15472"/>
    <w:rsid w:val="00A4746A"/>
    <w:rsid w:val="00B57045"/>
    <w:rsid w:val="00B7444D"/>
    <w:rsid w:val="00BB0395"/>
    <w:rsid w:val="00C81E05"/>
    <w:rsid w:val="00E25D49"/>
    <w:rsid w:val="00EA7200"/>
    <w:rsid w:val="00EC56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8D4"/>
  </w:style>
  <w:style w:type="paragraph" w:styleId="Heading1">
    <w:name w:val="heading 1"/>
    <w:basedOn w:val="Normal"/>
    <w:link w:val="Heading1Char"/>
    <w:uiPriority w:val="9"/>
    <w:qFormat/>
    <w:rsid w:val="00970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702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C56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02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2A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702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702A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9702A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702A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C566A"/>
    <w:pPr>
      <w:ind w:left="720"/>
      <w:contextualSpacing/>
    </w:pPr>
  </w:style>
  <w:style w:type="character" w:customStyle="1" w:styleId="Heading3Char">
    <w:name w:val="Heading 3 Char"/>
    <w:basedOn w:val="DefaultParagraphFont"/>
    <w:link w:val="Heading3"/>
    <w:uiPriority w:val="9"/>
    <w:semiHidden/>
    <w:rsid w:val="00EC566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C2DD0"/>
    <w:rPr>
      <w:color w:val="0000FF"/>
      <w:u w:val="single"/>
    </w:rPr>
  </w:style>
  <w:style w:type="paragraph" w:customStyle="1" w:styleId="center">
    <w:name w:val="center"/>
    <w:basedOn w:val="Normal"/>
    <w:rsid w:val="0002781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7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81F"/>
    <w:rPr>
      <w:rFonts w:ascii="Tahoma" w:hAnsi="Tahoma" w:cs="Tahoma"/>
      <w:sz w:val="16"/>
      <w:szCs w:val="16"/>
    </w:rPr>
  </w:style>
  <w:style w:type="paragraph" w:styleId="Header">
    <w:name w:val="header"/>
    <w:basedOn w:val="Normal"/>
    <w:link w:val="HeaderChar"/>
    <w:uiPriority w:val="99"/>
    <w:semiHidden/>
    <w:unhideWhenUsed/>
    <w:rsid w:val="006D0B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0B82"/>
  </w:style>
  <w:style w:type="paragraph" w:styleId="Footer">
    <w:name w:val="footer"/>
    <w:basedOn w:val="Normal"/>
    <w:link w:val="FooterChar"/>
    <w:uiPriority w:val="99"/>
    <w:unhideWhenUsed/>
    <w:rsid w:val="006D0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B82"/>
  </w:style>
</w:styles>
</file>

<file path=word/webSettings.xml><?xml version="1.0" encoding="utf-8"?>
<w:webSettings xmlns:r="http://schemas.openxmlformats.org/officeDocument/2006/relationships" xmlns:w="http://schemas.openxmlformats.org/wordprocessingml/2006/main">
  <w:divs>
    <w:div w:id="21246897">
      <w:bodyDiv w:val="1"/>
      <w:marLeft w:val="0"/>
      <w:marRight w:val="0"/>
      <w:marTop w:val="0"/>
      <w:marBottom w:val="0"/>
      <w:divBdr>
        <w:top w:val="none" w:sz="0" w:space="0" w:color="auto"/>
        <w:left w:val="none" w:sz="0" w:space="0" w:color="auto"/>
        <w:bottom w:val="none" w:sz="0" w:space="0" w:color="auto"/>
        <w:right w:val="none" w:sz="0" w:space="0" w:color="auto"/>
      </w:divBdr>
    </w:div>
    <w:div w:id="29500091">
      <w:bodyDiv w:val="1"/>
      <w:marLeft w:val="0"/>
      <w:marRight w:val="0"/>
      <w:marTop w:val="0"/>
      <w:marBottom w:val="0"/>
      <w:divBdr>
        <w:top w:val="none" w:sz="0" w:space="0" w:color="auto"/>
        <w:left w:val="none" w:sz="0" w:space="0" w:color="auto"/>
        <w:bottom w:val="none" w:sz="0" w:space="0" w:color="auto"/>
        <w:right w:val="none" w:sz="0" w:space="0" w:color="auto"/>
      </w:divBdr>
    </w:div>
    <w:div w:id="53050593">
      <w:bodyDiv w:val="1"/>
      <w:marLeft w:val="0"/>
      <w:marRight w:val="0"/>
      <w:marTop w:val="0"/>
      <w:marBottom w:val="0"/>
      <w:divBdr>
        <w:top w:val="none" w:sz="0" w:space="0" w:color="auto"/>
        <w:left w:val="none" w:sz="0" w:space="0" w:color="auto"/>
        <w:bottom w:val="none" w:sz="0" w:space="0" w:color="auto"/>
        <w:right w:val="none" w:sz="0" w:space="0" w:color="auto"/>
      </w:divBdr>
    </w:div>
    <w:div w:id="78523888">
      <w:bodyDiv w:val="1"/>
      <w:marLeft w:val="0"/>
      <w:marRight w:val="0"/>
      <w:marTop w:val="0"/>
      <w:marBottom w:val="0"/>
      <w:divBdr>
        <w:top w:val="none" w:sz="0" w:space="0" w:color="auto"/>
        <w:left w:val="none" w:sz="0" w:space="0" w:color="auto"/>
        <w:bottom w:val="none" w:sz="0" w:space="0" w:color="auto"/>
        <w:right w:val="none" w:sz="0" w:space="0" w:color="auto"/>
      </w:divBdr>
    </w:div>
    <w:div w:id="122693493">
      <w:bodyDiv w:val="1"/>
      <w:marLeft w:val="0"/>
      <w:marRight w:val="0"/>
      <w:marTop w:val="0"/>
      <w:marBottom w:val="0"/>
      <w:divBdr>
        <w:top w:val="none" w:sz="0" w:space="0" w:color="auto"/>
        <w:left w:val="none" w:sz="0" w:space="0" w:color="auto"/>
        <w:bottom w:val="none" w:sz="0" w:space="0" w:color="auto"/>
        <w:right w:val="none" w:sz="0" w:space="0" w:color="auto"/>
      </w:divBdr>
    </w:div>
    <w:div w:id="178203800">
      <w:bodyDiv w:val="1"/>
      <w:marLeft w:val="0"/>
      <w:marRight w:val="0"/>
      <w:marTop w:val="0"/>
      <w:marBottom w:val="0"/>
      <w:divBdr>
        <w:top w:val="none" w:sz="0" w:space="0" w:color="auto"/>
        <w:left w:val="none" w:sz="0" w:space="0" w:color="auto"/>
        <w:bottom w:val="none" w:sz="0" w:space="0" w:color="auto"/>
        <w:right w:val="none" w:sz="0" w:space="0" w:color="auto"/>
      </w:divBdr>
    </w:div>
    <w:div w:id="204564543">
      <w:bodyDiv w:val="1"/>
      <w:marLeft w:val="0"/>
      <w:marRight w:val="0"/>
      <w:marTop w:val="0"/>
      <w:marBottom w:val="0"/>
      <w:divBdr>
        <w:top w:val="none" w:sz="0" w:space="0" w:color="auto"/>
        <w:left w:val="none" w:sz="0" w:space="0" w:color="auto"/>
        <w:bottom w:val="none" w:sz="0" w:space="0" w:color="auto"/>
        <w:right w:val="none" w:sz="0" w:space="0" w:color="auto"/>
      </w:divBdr>
    </w:div>
    <w:div w:id="505752650">
      <w:bodyDiv w:val="1"/>
      <w:marLeft w:val="0"/>
      <w:marRight w:val="0"/>
      <w:marTop w:val="0"/>
      <w:marBottom w:val="0"/>
      <w:divBdr>
        <w:top w:val="none" w:sz="0" w:space="0" w:color="auto"/>
        <w:left w:val="none" w:sz="0" w:space="0" w:color="auto"/>
        <w:bottom w:val="none" w:sz="0" w:space="0" w:color="auto"/>
        <w:right w:val="none" w:sz="0" w:space="0" w:color="auto"/>
      </w:divBdr>
    </w:div>
    <w:div w:id="557085932">
      <w:bodyDiv w:val="1"/>
      <w:marLeft w:val="0"/>
      <w:marRight w:val="0"/>
      <w:marTop w:val="0"/>
      <w:marBottom w:val="0"/>
      <w:divBdr>
        <w:top w:val="none" w:sz="0" w:space="0" w:color="auto"/>
        <w:left w:val="none" w:sz="0" w:space="0" w:color="auto"/>
        <w:bottom w:val="none" w:sz="0" w:space="0" w:color="auto"/>
        <w:right w:val="none" w:sz="0" w:space="0" w:color="auto"/>
      </w:divBdr>
      <w:divsChild>
        <w:div w:id="1300375232">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 w:id="659967443">
      <w:bodyDiv w:val="1"/>
      <w:marLeft w:val="0"/>
      <w:marRight w:val="0"/>
      <w:marTop w:val="0"/>
      <w:marBottom w:val="0"/>
      <w:divBdr>
        <w:top w:val="none" w:sz="0" w:space="0" w:color="auto"/>
        <w:left w:val="none" w:sz="0" w:space="0" w:color="auto"/>
        <w:bottom w:val="none" w:sz="0" w:space="0" w:color="auto"/>
        <w:right w:val="none" w:sz="0" w:space="0" w:color="auto"/>
      </w:divBdr>
    </w:div>
    <w:div w:id="667757651">
      <w:bodyDiv w:val="1"/>
      <w:marLeft w:val="0"/>
      <w:marRight w:val="0"/>
      <w:marTop w:val="0"/>
      <w:marBottom w:val="0"/>
      <w:divBdr>
        <w:top w:val="none" w:sz="0" w:space="0" w:color="auto"/>
        <w:left w:val="none" w:sz="0" w:space="0" w:color="auto"/>
        <w:bottom w:val="none" w:sz="0" w:space="0" w:color="auto"/>
        <w:right w:val="none" w:sz="0" w:space="0" w:color="auto"/>
      </w:divBdr>
    </w:div>
    <w:div w:id="724795209">
      <w:bodyDiv w:val="1"/>
      <w:marLeft w:val="0"/>
      <w:marRight w:val="0"/>
      <w:marTop w:val="0"/>
      <w:marBottom w:val="0"/>
      <w:divBdr>
        <w:top w:val="none" w:sz="0" w:space="0" w:color="auto"/>
        <w:left w:val="none" w:sz="0" w:space="0" w:color="auto"/>
        <w:bottom w:val="none" w:sz="0" w:space="0" w:color="auto"/>
        <w:right w:val="none" w:sz="0" w:space="0" w:color="auto"/>
      </w:divBdr>
    </w:div>
    <w:div w:id="801312200">
      <w:bodyDiv w:val="1"/>
      <w:marLeft w:val="0"/>
      <w:marRight w:val="0"/>
      <w:marTop w:val="0"/>
      <w:marBottom w:val="0"/>
      <w:divBdr>
        <w:top w:val="none" w:sz="0" w:space="0" w:color="auto"/>
        <w:left w:val="none" w:sz="0" w:space="0" w:color="auto"/>
        <w:bottom w:val="none" w:sz="0" w:space="0" w:color="auto"/>
        <w:right w:val="none" w:sz="0" w:space="0" w:color="auto"/>
      </w:divBdr>
    </w:div>
    <w:div w:id="809053507">
      <w:bodyDiv w:val="1"/>
      <w:marLeft w:val="0"/>
      <w:marRight w:val="0"/>
      <w:marTop w:val="0"/>
      <w:marBottom w:val="0"/>
      <w:divBdr>
        <w:top w:val="none" w:sz="0" w:space="0" w:color="auto"/>
        <w:left w:val="none" w:sz="0" w:space="0" w:color="auto"/>
        <w:bottom w:val="none" w:sz="0" w:space="0" w:color="auto"/>
        <w:right w:val="none" w:sz="0" w:space="0" w:color="auto"/>
      </w:divBdr>
    </w:div>
    <w:div w:id="1147743154">
      <w:bodyDiv w:val="1"/>
      <w:marLeft w:val="0"/>
      <w:marRight w:val="0"/>
      <w:marTop w:val="0"/>
      <w:marBottom w:val="0"/>
      <w:divBdr>
        <w:top w:val="none" w:sz="0" w:space="0" w:color="auto"/>
        <w:left w:val="none" w:sz="0" w:space="0" w:color="auto"/>
        <w:bottom w:val="none" w:sz="0" w:space="0" w:color="auto"/>
        <w:right w:val="none" w:sz="0" w:space="0" w:color="auto"/>
      </w:divBdr>
    </w:div>
    <w:div w:id="1174875045">
      <w:bodyDiv w:val="1"/>
      <w:marLeft w:val="0"/>
      <w:marRight w:val="0"/>
      <w:marTop w:val="0"/>
      <w:marBottom w:val="0"/>
      <w:divBdr>
        <w:top w:val="none" w:sz="0" w:space="0" w:color="auto"/>
        <w:left w:val="none" w:sz="0" w:space="0" w:color="auto"/>
        <w:bottom w:val="none" w:sz="0" w:space="0" w:color="auto"/>
        <w:right w:val="none" w:sz="0" w:space="0" w:color="auto"/>
      </w:divBdr>
    </w:div>
    <w:div w:id="1313364155">
      <w:bodyDiv w:val="1"/>
      <w:marLeft w:val="0"/>
      <w:marRight w:val="0"/>
      <w:marTop w:val="0"/>
      <w:marBottom w:val="0"/>
      <w:divBdr>
        <w:top w:val="none" w:sz="0" w:space="0" w:color="auto"/>
        <w:left w:val="none" w:sz="0" w:space="0" w:color="auto"/>
        <w:bottom w:val="none" w:sz="0" w:space="0" w:color="auto"/>
        <w:right w:val="none" w:sz="0" w:space="0" w:color="auto"/>
      </w:divBdr>
    </w:div>
    <w:div w:id="1348411312">
      <w:bodyDiv w:val="1"/>
      <w:marLeft w:val="0"/>
      <w:marRight w:val="0"/>
      <w:marTop w:val="0"/>
      <w:marBottom w:val="0"/>
      <w:divBdr>
        <w:top w:val="none" w:sz="0" w:space="0" w:color="auto"/>
        <w:left w:val="none" w:sz="0" w:space="0" w:color="auto"/>
        <w:bottom w:val="none" w:sz="0" w:space="0" w:color="auto"/>
        <w:right w:val="none" w:sz="0" w:space="0" w:color="auto"/>
      </w:divBdr>
    </w:div>
    <w:div w:id="1352532682">
      <w:bodyDiv w:val="1"/>
      <w:marLeft w:val="0"/>
      <w:marRight w:val="0"/>
      <w:marTop w:val="0"/>
      <w:marBottom w:val="0"/>
      <w:divBdr>
        <w:top w:val="none" w:sz="0" w:space="0" w:color="auto"/>
        <w:left w:val="none" w:sz="0" w:space="0" w:color="auto"/>
        <w:bottom w:val="none" w:sz="0" w:space="0" w:color="auto"/>
        <w:right w:val="none" w:sz="0" w:space="0" w:color="auto"/>
      </w:divBdr>
    </w:div>
    <w:div w:id="1593322277">
      <w:bodyDiv w:val="1"/>
      <w:marLeft w:val="0"/>
      <w:marRight w:val="0"/>
      <w:marTop w:val="0"/>
      <w:marBottom w:val="0"/>
      <w:divBdr>
        <w:top w:val="none" w:sz="0" w:space="0" w:color="auto"/>
        <w:left w:val="none" w:sz="0" w:space="0" w:color="auto"/>
        <w:bottom w:val="none" w:sz="0" w:space="0" w:color="auto"/>
        <w:right w:val="none" w:sz="0" w:space="0" w:color="auto"/>
      </w:divBdr>
    </w:div>
    <w:div w:id="1618364978">
      <w:bodyDiv w:val="1"/>
      <w:marLeft w:val="0"/>
      <w:marRight w:val="0"/>
      <w:marTop w:val="0"/>
      <w:marBottom w:val="0"/>
      <w:divBdr>
        <w:top w:val="none" w:sz="0" w:space="0" w:color="auto"/>
        <w:left w:val="none" w:sz="0" w:space="0" w:color="auto"/>
        <w:bottom w:val="none" w:sz="0" w:space="0" w:color="auto"/>
        <w:right w:val="none" w:sz="0" w:space="0" w:color="auto"/>
      </w:divBdr>
    </w:div>
    <w:div w:id="1681346038">
      <w:bodyDiv w:val="1"/>
      <w:marLeft w:val="0"/>
      <w:marRight w:val="0"/>
      <w:marTop w:val="0"/>
      <w:marBottom w:val="0"/>
      <w:divBdr>
        <w:top w:val="none" w:sz="0" w:space="0" w:color="auto"/>
        <w:left w:val="none" w:sz="0" w:space="0" w:color="auto"/>
        <w:bottom w:val="none" w:sz="0" w:space="0" w:color="auto"/>
        <w:right w:val="none" w:sz="0" w:space="0" w:color="auto"/>
      </w:divBdr>
    </w:div>
    <w:div w:id="1728842642">
      <w:bodyDiv w:val="1"/>
      <w:marLeft w:val="0"/>
      <w:marRight w:val="0"/>
      <w:marTop w:val="0"/>
      <w:marBottom w:val="0"/>
      <w:divBdr>
        <w:top w:val="none" w:sz="0" w:space="0" w:color="auto"/>
        <w:left w:val="none" w:sz="0" w:space="0" w:color="auto"/>
        <w:bottom w:val="none" w:sz="0" w:space="0" w:color="auto"/>
        <w:right w:val="none" w:sz="0" w:space="0" w:color="auto"/>
      </w:divBdr>
    </w:div>
    <w:div w:id="1765606509">
      <w:bodyDiv w:val="1"/>
      <w:marLeft w:val="0"/>
      <w:marRight w:val="0"/>
      <w:marTop w:val="0"/>
      <w:marBottom w:val="0"/>
      <w:divBdr>
        <w:top w:val="none" w:sz="0" w:space="0" w:color="auto"/>
        <w:left w:val="none" w:sz="0" w:space="0" w:color="auto"/>
        <w:bottom w:val="none" w:sz="0" w:space="0" w:color="auto"/>
        <w:right w:val="none" w:sz="0" w:space="0" w:color="auto"/>
      </w:divBdr>
    </w:div>
    <w:div w:id="1876574139">
      <w:bodyDiv w:val="1"/>
      <w:marLeft w:val="0"/>
      <w:marRight w:val="0"/>
      <w:marTop w:val="0"/>
      <w:marBottom w:val="0"/>
      <w:divBdr>
        <w:top w:val="none" w:sz="0" w:space="0" w:color="auto"/>
        <w:left w:val="none" w:sz="0" w:space="0" w:color="auto"/>
        <w:bottom w:val="none" w:sz="0" w:space="0" w:color="auto"/>
        <w:right w:val="none" w:sz="0" w:space="0" w:color="auto"/>
      </w:divBdr>
    </w:div>
    <w:div w:id="2040691716">
      <w:bodyDiv w:val="1"/>
      <w:marLeft w:val="0"/>
      <w:marRight w:val="0"/>
      <w:marTop w:val="0"/>
      <w:marBottom w:val="0"/>
      <w:divBdr>
        <w:top w:val="none" w:sz="0" w:space="0" w:color="auto"/>
        <w:left w:val="none" w:sz="0" w:space="0" w:color="auto"/>
        <w:bottom w:val="none" w:sz="0" w:space="0" w:color="auto"/>
        <w:right w:val="none" w:sz="0" w:space="0" w:color="auto"/>
      </w:divBdr>
    </w:div>
    <w:div w:id="208726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udytonight.com/dbms/third-normal-form.php"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tudytonight.com/dbms/database-key.php" TargetMode="External"/><Relationship Id="rId12" Type="http://schemas.openxmlformats.org/officeDocument/2006/relationships/image" Target="media/image4.png"/><Relationship Id="rId17" Type="http://schemas.openxmlformats.org/officeDocument/2006/relationships/hyperlink" Target="https://www.studytonight.com/dbms/boyce-codd-normal-form.ph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udytonight.com/dbms/second-normal-form.php"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15</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Punidha A</dc:creator>
  <cp:lastModifiedBy>Punidha A</cp:lastModifiedBy>
  <cp:revision>19</cp:revision>
  <dcterms:created xsi:type="dcterms:W3CDTF">2020-02-16T16:07:00Z</dcterms:created>
  <dcterms:modified xsi:type="dcterms:W3CDTF">2020-02-19T23:35:00Z</dcterms:modified>
</cp:coreProperties>
</file>